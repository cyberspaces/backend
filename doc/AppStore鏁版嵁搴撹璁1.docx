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C5" w:rsidRDefault="004C5E05" w:rsidP="00BC5700">
      <w:pPr>
        <w:pStyle w:val="1"/>
        <w:rPr>
          <w:noProof/>
        </w:rPr>
      </w:pPr>
      <w:r>
        <w:rPr>
          <w:noProof/>
        </w:rPr>
        <w:t>AppStore</w:t>
      </w:r>
      <w:r w:rsidR="00BC5700">
        <w:rPr>
          <w:rFonts w:hint="eastAsia"/>
          <w:noProof/>
        </w:rPr>
        <w:t>数据库</w:t>
      </w:r>
      <w:r w:rsidR="00BC5700">
        <w:rPr>
          <w:noProof/>
        </w:rPr>
        <w:t>设计</w:t>
      </w:r>
    </w:p>
    <w:p w:rsidR="004E14CB" w:rsidRPr="004E14CB" w:rsidRDefault="004E14CB" w:rsidP="004E14CB">
      <w:r>
        <w:rPr>
          <w:rFonts w:hint="eastAsia"/>
        </w:rPr>
        <w:t>经过</w:t>
      </w:r>
      <w:r>
        <w:t>讨论，只涉及基础数据表</w:t>
      </w:r>
    </w:p>
    <w:p w:rsidR="00616A04" w:rsidRDefault="004C5E05" w:rsidP="00C615C5">
      <w:pPr>
        <w:pStyle w:val="2"/>
      </w:pPr>
      <w:r>
        <w:rPr>
          <w:noProof/>
        </w:rPr>
        <w:t>App_apk</w:t>
      </w:r>
      <w:r>
        <w:rPr>
          <w:rFonts w:hint="eastAsia"/>
        </w:rPr>
        <w:t>程序</w:t>
      </w:r>
      <w:r>
        <w:t>包表</w:t>
      </w:r>
    </w:p>
    <w:tbl>
      <w:tblPr>
        <w:tblStyle w:val="a3"/>
        <w:tblW w:w="0" w:type="auto"/>
        <w:tblLook w:val="04A0"/>
      </w:tblPr>
      <w:tblGrid>
        <w:gridCol w:w="2130"/>
        <w:gridCol w:w="2252"/>
        <w:gridCol w:w="2150"/>
        <w:gridCol w:w="1764"/>
      </w:tblGrid>
      <w:tr w:rsidR="004C5E05" w:rsidTr="004C5E05">
        <w:tc>
          <w:tcPr>
            <w:tcW w:w="2130" w:type="dxa"/>
          </w:tcPr>
          <w:p w:rsidR="004C5E05" w:rsidRPr="00616A04" w:rsidRDefault="004C5E05" w:rsidP="00446C48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52" w:type="dxa"/>
          </w:tcPr>
          <w:p w:rsidR="004C5E05" w:rsidRPr="00616A04" w:rsidRDefault="004C5E05" w:rsidP="00446C48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2150" w:type="dxa"/>
          </w:tcPr>
          <w:p w:rsidR="004C5E05" w:rsidRPr="00616A04" w:rsidRDefault="004C5E05" w:rsidP="00446C48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764" w:type="dxa"/>
          </w:tcPr>
          <w:p w:rsidR="004C5E05" w:rsidRPr="00616A04" w:rsidRDefault="004C5E05" w:rsidP="00446C48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E05" w:rsidTr="004C5E05">
        <w:tc>
          <w:tcPr>
            <w:tcW w:w="2130" w:type="dxa"/>
            <w:vAlign w:val="center"/>
          </w:tcPr>
          <w:p w:rsidR="004C5E05" w:rsidRDefault="004C5E05" w:rsidP="004C5E0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apk_id</w:t>
            </w:r>
          </w:p>
        </w:tc>
        <w:tc>
          <w:tcPr>
            <w:tcW w:w="2252" w:type="dxa"/>
            <w:vAlign w:val="center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2150" w:type="dxa"/>
            <w:vAlign w:val="center"/>
          </w:tcPr>
          <w:p w:rsidR="004C5E05" w:rsidRDefault="009C7B7D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4" w:type="dxa"/>
          </w:tcPr>
          <w:p w:rsidR="009C7B7D" w:rsidRDefault="009C7B7D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</w:t>
            </w:r>
            <w:r>
              <w:rPr>
                <w:color w:val="000000"/>
                <w:sz w:val="22"/>
              </w:rPr>
              <w:t>ID</w:t>
            </w:r>
            <w:r>
              <w:rPr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自增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4C5E05" w:rsidTr="004C5E05">
        <w:tc>
          <w:tcPr>
            <w:tcW w:w="2130" w:type="dxa"/>
            <w:vAlign w:val="center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apk_name</w:t>
            </w:r>
          </w:p>
        </w:tc>
        <w:tc>
          <w:tcPr>
            <w:tcW w:w="2252" w:type="dxa"/>
            <w:vAlign w:val="center"/>
          </w:tcPr>
          <w:p w:rsidR="004C5E05" w:rsidRDefault="009C7B7D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4C5E05">
              <w:rPr>
                <w:rFonts w:hint="eastAsia"/>
                <w:color w:val="000000"/>
                <w:sz w:val="22"/>
              </w:rPr>
              <w:t>(100)</w:t>
            </w:r>
          </w:p>
        </w:tc>
        <w:tc>
          <w:tcPr>
            <w:tcW w:w="2150" w:type="dxa"/>
            <w:vAlign w:val="center"/>
          </w:tcPr>
          <w:p w:rsidR="004C5E05" w:rsidRDefault="009C7B7D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4" w:type="dxa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包</w:t>
            </w:r>
            <w:r>
              <w:rPr>
                <w:color w:val="000000"/>
                <w:sz w:val="22"/>
              </w:rPr>
              <w:t>名</w:t>
            </w:r>
          </w:p>
        </w:tc>
      </w:tr>
      <w:tr w:rsidR="004C5E05" w:rsidTr="004C5E05">
        <w:tc>
          <w:tcPr>
            <w:tcW w:w="2130" w:type="dxa"/>
            <w:vAlign w:val="center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apke_url</w:t>
            </w:r>
          </w:p>
        </w:tc>
        <w:tc>
          <w:tcPr>
            <w:tcW w:w="2252" w:type="dxa"/>
            <w:vAlign w:val="center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150" w:type="dxa"/>
            <w:vAlign w:val="center"/>
          </w:tcPr>
          <w:p w:rsidR="004C5E05" w:rsidRDefault="009C7B7D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4" w:type="dxa"/>
          </w:tcPr>
          <w:p w:rsidR="004C5E05" w:rsidRDefault="004C5E05" w:rsidP="004C5E0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路径</w:t>
            </w:r>
          </w:p>
        </w:tc>
      </w:tr>
    </w:tbl>
    <w:p w:rsidR="00446C48" w:rsidRDefault="00446C48" w:rsidP="00616A04"/>
    <w:p w:rsidR="00616A04" w:rsidRPr="009D2B25" w:rsidRDefault="004C5E05" w:rsidP="00C615C5">
      <w:pPr>
        <w:pStyle w:val="2"/>
        <w:rPr>
          <w:strike/>
        </w:rPr>
      </w:pPr>
      <w:r w:rsidRPr="009D2B25">
        <w:rPr>
          <w:strike/>
        </w:rPr>
        <w:t>app_base</w:t>
      </w:r>
      <w:r w:rsidRPr="009D2B25">
        <w:rPr>
          <w:rFonts w:hint="eastAsia"/>
          <w:strike/>
        </w:rPr>
        <w:t>应用</w:t>
      </w:r>
      <w:r w:rsidRPr="009D2B25">
        <w:rPr>
          <w:strike/>
        </w:rPr>
        <w:t>基本信息表</w:t>
      </w:r>
    </w:p>
    <w:tbl>
      <w:tblPr>
        <w:tblStyle w:val="a3"/>
        <w:tblW w:w="0" w:type="auto"/>
        <w:tblLook w:val="04A0"/>
      </w:tblPr>
      <w:tblGrid>
        <w:gridCol w:w="2163"/>
        <w:gridCol w:w="2211"/>
        <w:gridCol w:w="2153"/>
        <w:gridCol w:w="1769"/>
      </w:tblGrid>
      <w:tr w:rsidR="004C458D" w:rsidRPr="009D2B25" w:rsidTr="004C458D">
        <w:tc>
          <w:tcPr>
            <w:tcW w:w="2163" w:type="dxa"/>
          </w:tcPr>
          <w:p w:rsidR="004C458D" w:rsidRPr="009D2B25" w:rsidRDefault="004C458D" w:rsidP="00616A04">
            <w:pPr>
              <w:rPr>
                <w:b/>
                <w:strike/>
              </w:rPr>
            </w:pPr>
            <w:bookmarkStart w:id="0" w:name="_Hlk405910834"/>
            <w:r w:rsidRPr="009D2B25"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11" w:type="dxa"/>
          </w:tcPr>
          <w:p w:rsidR="004C458D" w:rsidRPr="009D2B25" w:rsidRDefault="004C458D" w:rsidP="00616A04">
            <w:pPr>
              <w:rPr>
                <w:b/>
                <w:strike/>
              </w:rPr>
            </w:pPr>
            <w:r w:rsidRPr="009D2B25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2153" w:type="dxa"/>
          </w:tcPr>
          <w:p w:rsidR="004C458D" w:rsidRPr="009D2B25" w:rsidRDefault="004C458D" w:rsidP="00616A04">
            <w:pPr>
              <w:rPr>
                <w:b/>
                <w:strike/>
              </w:rPr>
            </w:pPr>
            <w:r w:rsidRPr="009D2B25">
              <w:rPr>
                <w:rFonts w:hint="eastAsia"/>
                <w:b/>
                <w:strike/>
              </w:rPr>
              <w:t>是否为空</w:t>
            </w:r>
          </w:p>
        </w:tc>
        <w:tc>
          <w:tcPr>
            <w:tcW w:w="1769" w:type="dxa"/>
          </w:tcPr>
          <w:p w:rsidR="004C458D" w:rsidRPr="009D2B25" w:rsidRDefault="004C458D" w:rsidP="00616A04">
            <w:pPr>
              <w:rPr>
                <w:b/>
                <w:strike/>
              </w:rPr>
            </w:pPr>
            <w:r w:rsidRPr="009D2B25">
              <w:rPr>
                <w:rFonts w:hint="eastAsia"/>
                <w:b/>
                <w:strike/>
              </w:rPr>
              <w:t>说明</w:t>
            </w:r>
          </w:p>
        </w:tc>
      </w:tr>
      <w:bookmarkEnd w:id="0"/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widowControl/>
              <w:jc w:val="left"/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app_id</w:t>
            </w:r>
          </w:p>
        </w:tc>
        <w:tc>
          <w:tcPr>
            <w:tcW w:w="2211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int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应用</w:t>
            </w:r>
            <w:r w:rsidRPr="009D2B25">
              <w:rPr>
                <w:strike/>
                <w:color w:val="000000"/>
                <w:sz w:val="22"/>
              </w:rPr>
              <w:t>ID</w:t>
            </w:r>
            <w:r w:rsidR="009C7B7D" w:rsidRPr="009D2B25">
              <w:rPr>
                <w:strike/>
                <w:color w:val="000000"/>
                <w:sz w:val="22"/>
              </w:rPr>
              <w:t>（</w:t>
            </w:r>
            <w:r w:rsidR="009C7B7D" w:rsidRPr="009D2B25">
              <w:rPr>
                <w:rFonts w:hint="eastAsia"/>
                <w:strike/>
                <w:color w:val="000000"/>
                <w:sz w:val="22"/>
              </w:rPr>
              <w:t>自增</w:t>
            </w:r>
            <w:r w:rsidR="009C7B7D" w:rsidRPr="009D2B25">
              <w:rPr>
                <w:strike/>
                <w:color w:val="000000"/>
                <w:sz w:val="22"/>
              </w:rPr>
              <w:t>）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app_name</w:t>
            </w:r>
          </w:p>
        </w:tc>
        <w:tc>
          <w:tcPr>
            <w:tcW w:w="2211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varchar</w:t>
            </w:r>
            <w:r w:rsidR="004C5E05" w:rsidRPr="009D2B25">
              <w:rPr>
                <w:rFonts w:hint="eastAsia"/>
                <w:strike/>
                <w:color w:val="000000"/>
                <w:sz w:val="22"/>
              </w:rPr>
              <w:t>(100)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应用</w:t>
            </w:r>
            <w:r w:rsidRPr="009D2B25">
              <w:rPr>
                <w:strike/>
                <w:color w:val="000000"/>
                <w:sz w:val="22"/>
              </w:rPr>
              <w:t>名称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app_icon</w:t>
            </w:r>
          </w:p>
        </w:tc>
        <w:tc>
          <w:tcPr>
            <w:tcW w:w="2211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varchar</w:t>
            </w:r>
            <w:r w:rsidR="004C5E05" w:rsidRPr="009D2B25">
              <w:rPr>
                <w:rFonts w:hint="eastAsia"/>
                <w:strike/>
                <w:color w:val="000000"/>
                <w:sz w:val="22"/>
              </w:rPr>
              <w:t>(500)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图标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app_star</w:t>
            </w:r>
          </w:p>
        </w:tc>
        <w:tc>
          <w:tcPr>
            <w:tcW w:w="2211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tinyint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评价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app_brife</w:t>
            </w:r>
          </w:p>
        </w:tc>
        <w:tc>
          <w:tcPr>
            <w:tcW w:w="2211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varchar</w:t>
            </w:r>
            <w:r w:rsidR="004C5E05" w:rsidRPr="009D2B25">
              <w:rPr>
                <w:rFonts w:hint="eastAsia"/>
                <w:strike/>
                <w:color w:val="000000"/>
                <w:sz w:val="22"/>
              </w:rPr>
              <w:t>(200)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概要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app_size</w:t>
            </w:r>
          </w:p>
        </w:tc>
        <w:tc>
          <w:tcPr>
            <w:tcW w:w="2211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decimal(6, 2)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大小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app_download</w:t>
            </w:r>
          </w:p>
        </w:tc>
        <w:tc>
          <w:tcPr>
            <w:tcW w:w="2211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int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可空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下载</w:t>
            </w:r>
            <w:r w:rsidRPr="009D2B25">
              <w:rPr>
                <w:strike/>
                <w:color w:val="000000"/>
                <w:sz w:val="22"/>
              </w:rPr>
              <w:t>次数</w:t>
            </w:r>
          </w:p>
        </w:tc>
      </w:tr>
      <w:tr w:rsidR="004C5E05" w:rsidRPr="009D2B25" w:rsidTr="004C458D">
        <w:tc>
          <w:tcPr>
            <w:tcW w:w="2163" w:type="dxa"/>
            <w:vAlign w:val="center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app_update</w:t>
            </w:r>
          </w:p>
        </w:tc>
        <w:tc>
          <w:tcPr>
            <w:tcW w:w="2211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bigint</w:t>
            </w:r>
          </w:p>
        </w:tc>
        <w:tc>
          <w:tcPr>
            <w:tcW w:w="2153" w:type="dxa"/>
            <w:vAlign w:val="center"/>
          </w:tcPr>
          <w:p w:rsidR="004C5E05" w:rsidRPr="009D2B25" w:rsidRDefault="009C7B7D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69" w:type="dxa"/>
          </w:tcPr>
          <w:p w:rsidR="004C5E05" w:rsidRPr="009D2B25" w:rsidRDefault="004C5E05" w:rsidP="004C5E05">
            <w:pPr>
              <w:rPr>
                <w:strike/>
                <w:color w:val="000000"/>
                <w:sz w:val="22"/>
              </w:rPr>
            </w:pPr>
            <w:r w:rsidRPr="009D2B25">
              <w:rPr>
                <w:rFonts w:hint="eastAsia"/>
                <w:strike/>
                <w:color w:val="000000"/>
                <w:sz w:val="22"/>
              </w:rPr>
              <w:t>更新</w:t>
            </w:r>
            <w:r w:rsidRPr="009D2B25">
              <w:rPr>
                <w:strike/>
                <w:color w:val="000000"/>
                <w:sz w:val="22"/>
              </w:rPr>
              <w:t>时间</w:t>
            </w:r>
          </w:p>
        </w:tc>
      </w:tr>
    </w:tbl>
    <w:p w:rsidR="00616A04" w:rsidRDefault="00616A04" w:rsidP="00616A04"/>
    <w:p w:rsidR="00616A04" w:rsidRDefault="00C36247" w:rsidP="00C615C5">
      <w:pPr>
        <w:pStyle w:val="2"/>
      </w:pPr>
      <w:r>
        <w:t>app</w:t>
      </w:r>
      <w:r w:rsidR="00035B1D">
        <w:rPr>
          <w:rFonts w:hint="eastAsia"/>
        </w:rPr>
        <w:t>应用</w:t>
      </w:r>
      <w:r w:rsidR="00035B1D">
        <w:t>详情表</w:t>
      </w:r>
    </w:p>
    <w:tbl>
      <w:tblPr>
        <w:tblStyle w:val="a3"/>
        <w:tblW w:w="0" w:type="auto"/>
        <w:tblLook w:val="04A0"/>
      </w:tblPr>
      <w:tblGrid>
        <w:gridCol w:w="2377"/>
        <w:gridCol w:w="2264"/>
        <w:gridCol w:w="1740"/>
        <w:gridCol w:w="2064"/>
      </w:tblGrid>
      <w:tr w:rsidR="004C458D" w:rsidTr="002F2A0B">
        <w:tc>
          <w:tcPr>
            <w:tcW w:w="2377" w:type="dxa"/>
          </w:tcPr>
          <w:p w:rsidR="004C458D" w:rsidRPr="00616A04" w:rsidRDefault="004C458D" w:rsidP="004C458D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64" w:type="dxa"/>
          </w:tcPr>
          <w:p w:rsidR="004C458D" w:rsidRPr="00616A04" w:rsidRDefault="004C458D" w:rsidP="004C458D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740" w:type="dxa"/>
          </w:tcPr>
          <w:p w:rsidR="004C458D" w:rsidRPr="00616A04" w:rsidRDefault="004C458D" w:rsidP="004C458D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2064" w:type="dxa"/>
          </w:tcPr>
          <w:p w:rsidR="004C458D" w:rsidRPr="00616A04" w:rsidRDefault="004C458D" w:rsidP="004C458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5B1D" w:rsidTr="002F2A0B">
        <w:tc>
          <w:tcPr>
            <w:tcW w:w="2377" w:type="dxa"/>
            <w:vAlign w:val="center"/>
          </w:tcPr>
          <w:p w:rsidR="00035B1D" w:rsidRDefault="00035B1D" w:rsidP="00035B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264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</w:t>
            </w:r>
            <w:r>
              <w:rPr>
                <w:color w:val="000000"/>
                <w:sz w:val="22"/>
              </w:rPr>
              <w:t>版本</w:t>
            </w:r>
            <w:r>
              <w:rPr>
                <w:color w:val="000000"/>
                <w:sz w:val="22"/>
              </w:rPr>
              <w:t>ID</w:t>
            </w:r>
            <w:r w:rsidR="009C7B7D">
              <w:rPr>
                <w:color w:val="000000"/>
                <w:sz w:val="22"/>
              </w:rPr>
              <w:t>（</w:t>
            </w:r>
            <w:r w:rsidR="009C7B7D">
              <w:rPr>
                <w:rFonts w:hint="eastAsia"/>
                <w:color w:val="000000"/>
                <w:sz w:val="22"/>
              </w:rPr>
              <w:t>自增</w:t>
            </w:r>
            <w:r w:rsidR="009C7B7D">
              <w:rPr>
                <w:color w:val="000000"/>
                <w:sz w:val="22"/>
              </w:rPr>
              <w:t>）</w:t>
            </w:r>
          </w:p>
        </w:tc>
      </w:tr>
      <w:tr w:rsidR="00354488" w:rsidTr="002F2A0B">
        <w:tc>
          <w:tcPr>
            <w:tcW w:w="2377" w:type="dxa"/>
            <w:vAlign w:val="center"/>
          </w:tcPr>
          <w:p w:rsidR="00354488" w:rsidRDefault="00B75EC6" w:rsidP="00983BE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last</w:t>
            </w:r>
            <w:r w:rsidR="00354488">
              <w:rPr>
                <w:rFonts w:hint="eastAsia"/>
                <w:color w:val="000000"/>
                <w:sz w:val="22"/>
              </w:rPr>
              <w:t>apk_id</w:t>
            </w:r>
          </w:p>
        </w:tc>
        <w:tc>
          <w:tcPr>
            <w:tcW w:w="2264" w:type="dxa"/>
            <w:vAlign w:val="center"/>
          </w:tcPr>
          <w:p w:rsidR="00354488" w:rsidRDefault="00354488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354488" w:rsidRDefault="00354488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354488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最新版</w:t>
            </w:r>
            <w:r>
              <w:rPr>
                <w:rFonts w:hint="eastAsia"/>
                <w:color w:val="000000"/>
                <w:sz w:val="22"/>
              </w:rPr>
              <w:t>apk</w:t>
            </w:r>
            <w:r w:rsidR="00354488">
              <w:rPr>
                <w:color w:val="000000"/>
                <w:sz w:val="22"/>
              </w:rPr>
              <w:t>ID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dev_id</w:t>
            </w:r>
          </w:p>
        </w:tc>
        <w:tc>
          <w:tcPr>
            <w:tcW w:w="2264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开发者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edit</w:t>
            </w:r>
            <w:r>
              <w:rPr>
                <w:rFonts w:hint="eastAsia"/>
                <w:color w:val="000000"/>
                <w:sz w:val="22"/>
              </w:rPr>
              <w:t>_id</w:t>
            </w:r>
          </w:p>
        </w:tc>
        <w:tc>
          <w:tcPr>
            <w:tcW w:w="2264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2F2A0B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审核员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001E26" w:rsidTr="002F2A0B">
        <w:tc>
          <w:tcPr>
            <w:tcW w:w="2377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star</w:t>
            </w:r>
            <w:r>
              <w:rPr>
                <w:rFonts w:hint="eastAsia"/>
                <w:color w:val="000000"/>
                <w:sz w:val="22"/>
              </w:rPr>
              <w:t>_id</w:t>
            </w:r>
          </w:p>
        </w:tc>
        <w:tc>
          <w:tcPr>
            <w:tcW w:w="2264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星级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001E26" w:rsidTr="002F2A0B">
        <w:tc>
          <w:tcPr>
            <w:tcW w:w="2377" w:type="dxa"/>
            <w:vAlign w:val="center"/>
          </w:tcPr>
          <w:p w:rsidR="00001E26" w:rsidRDefault="00DE4740" w:rsidP="00983BE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store</w:t>
            </w:r>
            <w:r>
              <w:rPr>
                <w:rFonts w:hint="eastAsia"/>
                <w:color w:val="000000"/>
                <w:sz w:val="22"/>
              </w:rPr>
              <w:t>_</w:t>
            </w:r>
            <w:r w:rsidR="00001E26">
              <w:rPr>
                <w:rFonts w:hint="eastAsia"/>
                <w:color w:val="000000"/>
                <w:sz w:val="22"/>
              </w:rPr>
              <w:t>stats_id</w:t>
            </w:r>
          </w:p>
        </w:tc>
        <w:tc>
          <w:tcPr>
            <w:tcW w:w="2264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统计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cop</w:t>
            </w:r>
            <w:r>
              <w:rPr>
                <w:rFonts w:hint="eastAsia"/>
                <w:color w:val="000000"/>
                <w:sz w:val="22"/>
              </w:rPr>
              <w:t>_stats_id</w:t>
            </w:r>
          </w:p>
        </w:tc>
        <w:tc>
          <w:tcPr>
            <w:tcW w:w="2264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性能统计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tag_id</w:t>
            </w:r>
          </w:p>
        </w:tc>
        <w:tc>
          <w:tcPr>
            <w:tcW w:w="2264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Default="00DE4740" w:rsidP="00983BE4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DE4740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分类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354488" w:rsidTr="002F2A0B">
        <w:tc>
          <w:tcPr>
            <w:tcW w:w="2377" w:type="dxa"/>
            <w:vAlign w:val="center"/>
          </w:tcPr>
          <w:p w:rsidR="00354488" w:rsidRDefault="00354488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title</w:t>
            </w:r>
          </w:p>
        </w:tc>
        <w:tc>
          <w:tcPr>
            <w:tcW w:w="2264" w:type="dxa"/>
            <w:vAlign w:val="center"/>
          </w:tcPr>
          <w:p w:rsidR="00354488" w:rsidRDefault="00354488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1740" w:type="dxa"/>
            <w:vAlign w:val="center"/>
          </w:tcPr>
          <w:p w:rsidR="00354488" w:rsidRDefault="00354488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354488" w:rsidRDefault="00354488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版本</w:t>
            </w:r>
            <w:r>
              <w:rPr>
                <w:color w:val="000000"/>
                <w:sz w:val="22"/>
              </w:rPr>
              <w:t>名称</w:t>
            </w:r>
          </w:p>
        </w:tc>
      </w:tr>
      <w:tr w:rsidR="00B75EC6" w:rsidTr="002F2A0B">
        <w:tc>
          <w:tcPr>
            <w:tcW w:w="2377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type</w:t>
            </w:r>
          </w:p>
        </w:tc>
        <w:tc>
          <w:tcPr>
            <w:tcW w:w="2264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1740" w:type="dxa"/>
            <w:vAlign w:val="center"/>
          </w:tcPr>
          <w:p w:rsidR="00B75EC6" w:rsidRDefault="00B75EC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手机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平板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rFonts w:hint="eastAsia"/>
                <w:color w:val="000000"/>
                <w:sz w:val="22"/>
              </w:rPr>
              <w:t>智能外设</w:t>
            </w:r>
          </w:p>
        </w:tc>
      </w:tr>
      <w:tr w:rsidR="00B75EC6" w:rsidTr="002F2A0B">
        <w:tc>
          <w:tcPr>
            <w:tcW w:w="2377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</w:rPr>
              <w:lastRenderedPageBreak/>
              <w:t>categories</w:t>
            </w:r>
          </w:p>
        </w:tc>
        <w:tc>
          <w:tcPr>
            <w:tcW w:w="2264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</w:t>
            </w:r>
            <w:r>
              <w:rPr>
                <w:rFonts w:hint="eastAsia"/>
                <w:color w:val="000000"/>
                <w:sz w:val="22"/>
              </w:rPr>
              <w:t>archar(100)</w:t>
            </w:r>
          </w:p>
        </w:tc>
        <w:tc>
          <w:tcPr>
            <w:tcW w:w="1740" w:type="dxa"/>
            <w:vAlign w:val="center"/>
          </w:tcPr>
          <w:p w:rsidR="00B75EC6" w:rsidRDefault="00B75EC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类别</w:t>
            </w:r>
          </w:p>
        </w:tc>
      </w:tr>
      <w:tr w:rsidR="00B75EC6" w:rsidTr="002F2A0B">
        <w:tc>
          <w:tcPr>
            <w:tcW w:w="2377" w:type="dxa"/>
            <w:vAlign w:val="center"/>
          </w:tcPr>
          <w:p w:rsidR="00B75EC6" w:rsidRDefault="00B75EC6" w:rsidP="00035B1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9F9F9"/>
              </w:rPr>
              <w:t>changelog</w:t>
            </w:r>
          </w:p>
        </w:tc>
        <w:tc>
          <w:tcPr>
            <w:tcW w:w="2264" w:type="dxa"/>
            <w:vAlign w:val="center"/>
          </w:tcPr>
          <w:p w:rsidR="00B75EC6" w:rsidRDefault="00B75EC6" w:rsidP="002F2A0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</w:t>
            </w:r>
            <w:r>
              <w:rPr>
                <w:rFonts w:hint="eastAsia"/>
                <w:color w:val="000000"/>
                <w:sz w:val="22"/>
              </w:rPr>
              <w:t>archar(</w:t>
            </w:r>
            <w:r w:rsidR="002F2A0B">
              <w:rPr>
                <w:rFonts w:hint="eastAsia"/>
                <w:color w:val="000000"/>
                <w:sz w:val="22"/>
              </w:rPr>
              <w:t>25</w:t>
            </w:r>
            <w:r>
              <w:rPr>
                <w:rFonts w:hint="eastAsia"/>
                <w:color w:val="000000"/>
                <w:sz w:val="22"/>
              </w:rPr>
              <w:t>0)</w:t>
            </w:r>
          </w:p>
        </w:tc>
        <w:tc>
          <w:tcPr>
            <w:tcW w:w="1740" w:type="dxa"/>
            <w:vAlign w:val="center"/>
          </w:tcPr>
          <w:p w:rsidR="00B75EC6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B75EC6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日志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035B1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</w:rPr>
              <w:t>C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9F9F9"/>
              </w:rPr>
              <w:t>ommentsCount</w:t>
            </w:r>
          </w:p>
        </w:tc>
        <w:tc>
          <w:tcPr>
            <w:tcW w:w="2264" w:type="dxa"/>
            <w:vAlign w:val="center"/>
          </w:tcPr>
          <w:p w:rsidR="002F2A0B" w:rsidRDefault="002F2A0B" w:rsidP="002F2A0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评论总数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035B1D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9F9F9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shd w:val="clear" w:color="auto" w:fill="F9F9F9"/>
              </w:rPr>
              <w:t>defaultVersionCode</w:t>
            </w:r>
          </w:p>
        </w:tc>
        <w:tc>
          <w:tcPr>
            <w:tcW w:w="2264" w:type="dxa"/>
            <w:vAlign w:val="center"/>
          </w:tcPr>
          <w:p w:rsidR="002F2A0B" w:rsidRDefault="002F2A0B" w:rsidP="002F2A0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当前版本</w:t>
            </w:r>
          </w:p>
        </w:tc>
      </w:tr>
      <w:tr w:rsidR="00B75EC6" w:rsidTr="002F2A0B">
        <w:tc>
          <w:tcPr>
            <w:tcW w:w="2377" w:type="dxa"/>
            <w:vAlign w:val="center"/>
          </w:tcPr>
          <w:p w:rsidR="00B75EC6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descripion</w:t>
            </w:r>
          </w:p>
        </w:tc>
        <w:tc>
          <w:tcPr>
            <w:tcW w:w="2264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varchar(500)</w:t>
            </w:r>
          </w:p>
        </w:tc>
        <w:tc>
          <w:tcPr>
            <w:tcW w:w="1740" w:type="dxa"/>
            <w:vAlign w:val="center"/>
          </w:tcPr>
          <w:p w:rsidR="00B75EC6" w:rsidRDefault="00B75EC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B75EC6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描述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editor</w:t>
            </w:r>
            <w:r>
              <w:rPr>
                <w:rFonts w:hint="eastAsia"/>
                <w:color w:val="000000"/>
                <w:sz w:val="22"/>
              </w:rPr>
              <w:t>Comment</w:t>
            </w:r>
          </w:p>
        </w:tc>
        <w:tc>
          <w:tcPr>
            <w:tcW w:w="2264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varchar(500)</w:t>
            </w:r>
          </w:p>
        </w:tc>
        <w:tc>
          <w:tcPr>
            <w:tcW w:w="1740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编辑评论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downloadCount</w:t>
            </w:r>
          </w:p>
        </w:tc>
        <w:tc>
          <w:tcPr>
            <w:tcW w:w="2264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2F2A0B" w:rsidRDefault="002F2A0B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下载</w:t>
            </w:r>
            <w:r>
              <w:rPr>
                <w:color w:val="000000"/>
                <w:sz w:val="22"/>
              </w:rPr>
              <w:t>次数</w:t>
            </w:r>
          </w:p>
        </w:tc>
      </w:tr>
      <w:tr w:rsidR="00001E26" w:rsidTr="002F2A0B">
        <w:tc>
          <w:tcPr>
            <w:tcW w:w="2377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likesCount</w:t>
            </w:r>
          </w:p>
        </w:tc>
        <w:tc>
          <w:tcPr>
            <w:tcW w:w="2264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001E26" w:rsidRDefault="00001E26" w:rsidP="00983BE4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001E26" w:rsidRDefault="00001E26" w:rsidP="00983B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喜欢总数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dislikesCount</w:t>
            </w:r>
          </w:p>
        </w:tc>
        <w:tc>
          <w:tcPr>
            <w:tcW w:w="2264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2F2A0B" w:rsidP="00001E2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不喜欢</w:t>
            </w:r>
            <w:r w:rsidR="00001E26">
              <w:rPr>
                <w:rFonts w:hint="eastAsia"/>
                <w:color w:val="000000"/>
                <w:sz w:val="22"/>
              </w:rPr>
              <w:t>总数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icons</w:t>
            </w:r>
          </w:p>
        </w:tc>
        <w:tc>
          <w:tcPr>
            <w:tcW w:w="2264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varchar(500)</w:t>
            </w:r>
          </w:p>
        </w:tc>
        <w:tc>
          <w:tcPr>
            <w:tcW w:w="1740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图标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installedCount</w:t>
            </w:r>
          </w:p>
        </w:tc>
        <w:tc>
          <w:tcPr>
            <w:tcW w:w="2264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安装次数</w:t>
            </w:r>
          </w:p>
        </w:tc>
      </w:tr>
      <w:tr w:rsidR="002F2A0B" w:rsidTr="002F2A0B">
        <w:tc>
          <w:tcPr>
            <w:tcW w:w="2377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packageName</w:t>
            </w:r>
          </w:p>
        </w:tc>
        <w:tc>
          <w:tcPr>
            <w:tcW w:w="2264" w:type="dxa"/>
            <w:vAlign w:val="center"/>
          </w:tcPr>
          <w:p w:rsidR="002F2A0B" w:rsidRDefault="00001E26" w:rsidP="00035B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varchar</w:t>
            </w:r>
            <w:r>
              <w:rPr>
                <w:rFonts w:hint="eastAsia"/>
                <w:color w:val="000000"/>
                <w:sz w:val="22"/>
              </w:rPr>
              <w:t>(50)</w:t>
            </w:r>
          </w:p>
        </w:tc>
        <w:tc>
          <w:tcPr>
            <w:tcW w:w="1740" w:type="dxa"/>
            <w:vAlign w:val="center"/>
          </w:tcPr>
          <w:p w:rsidR="002F2A0B" w:rsidRDefault="002F2A0B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2F2A0B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报名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bytes</w:t>
            </w:r>
          </w:p>
        </w:tc>
        <w:tc>
          <w:tcPr>
            <w:tcW w:w="2264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pk</w:t>
            </w:r>
            <w:r>
              <w:rPr>
                <w:rFonts w:hint="eastAsia"/>
                <w:color w:val="000000"/>
                <w:sz w:val="22"/>
              </w:rPr>
              <w:t>大小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2E50AE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264" w:type="dxa"/>
            <w:vAlign w:val="center"/>
          </w:tcPr>
          <w:p w:rsidR="00DE4740" w:rsidRDefault="002E50AE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2E50AE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可用，不可用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creation</w:t>
            </w:r>
          </w:p>
        </w:tc>
        <w:tc>
          <w:tcPr>
            <w:tcW w:w="2264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1740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创建日期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Default="002E50AE" w:rsidP="002E50A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updateDate</w:t>
            </w:r>
          </w:p>
        </w:tc>
        <w:tc>
          <w:tcPr>
            <w:tcW w:w="2264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1740" w:type="dxa"/>
            <w:vAlign w:val="center"/>
          </w:tcPr>
          <w:p w:rsidR="00DE4740" w:rsidRDefault="00DE4740" w:rsidP="00035B1D">
            <w:pPr>
              <w:rPr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Default="00DE4740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更新日期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C26FDC" w:rsidRDefault="00DE4740" w:rsidP="00DE4740"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S</w:t>
            </w:r>
            <w:r>
              <w:rPr>
                <w:rFonts w:hint="eastAsia"/>
                <w:color w:val="FF0000"/>
                <w:sz w:val="22"/>
              </w:rPr>
              <w:t>peitysort</w:t>
            </w:r>
          </w:p>
        </w:tc>
        <w:tc>
          <w:tcPr>
            <w:tcW w:w="2264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color w:val="FF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rFonts w:hint="eastAsia"/>
                <w:color w:val="FF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C26FDC" w:rsidRDefault="00DE4740" w:rsidP="00983BE4">
            <w:pPr>
              <w:rPr>
                <w:color w:val="FF0000"/>
              </w:rPr>
            </w:pPr>
            <w:r w:rsidRPr="00C26FDC">
              <w:rPr>
                <w:rFonts w:hint="eastAsia"/>
                <w:color w:val="FF0000"/>
              </w:rPr>
              <w:t>推荐排序</w:t>
            </w:r>
            <w:r w:rsidRPr="00C26FDC">
              <w:rPr>
                <w:rFonts w:hint="eastAsia"/>
                <w:color w:val="FF0000"/>
              </w:rPr>
              <w:t>ID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topsort</w:t>
            </w:r>
          </w:p>
        </w:tc>
        <w:tc>
          <w:tcPr>
            <w:tcW w:w="2264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color w:val="FF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rFonts w:hint="eastAsia"/>
                <w:color w:val="FF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C26FDC" w:rsidRDefault="00DE4740" w:rsidP="00983BE4">
            <w:pPr>
              <w:rPr>
                <w:color w:val="FF0000"/>
              </w:rPr>
            </w:pPr>
            <w:r w:rsidRPr="00C26FDC">
              <w:rPr>
                <w:rFonts w:hint="eastAsia"/>
                <w:color w:val="FF0000"/>
              </w:rPr>
              <w:t>总排序</w:t>
            </w:r>
            <w:r w:rsidRPr="00C26FDC">
              <w:rPr>
                <w:rFonts w:hint="eastAsia"/>
                <w:color w:val="FF0000"/>
              </w:rPr>
              <w:t>ID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C26FDC" w:rsidRDefault="00DE4740" w:rsidP="00DE4740">
            <w:pPr>
              <w:rPr>
                <w:color w:val="FF0000"/>
                <w:sz w:val="22"/>
              </w:rPr>
            </w:pPr>
            <w:r w:rsidRPr="00C26FDC">
              <w:rPr>
                <w:rFonts w:hint="eastAsia"/>
                <w:color w:val="FF0000"/>
                <w:sz w:val="22"/>
              </w:rPr>
              <w:t>hot</w:t>
            </w:r>
            <w:r>
              <w:rPr>
                <w:rFonts w:hint="eastAsia"/>
                <w:color w:val="FF0000"/>
                <w:sz w:val="22"/>
              </w:rPr>
              <w:t>sort</w:t>
            </w:r>
          </w:p>
        </w:tc>
        <w:tc>
          <w:tcPr>
            <w:tcW w:w="2264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rFonts w:hint="eastAsia"/>
                <w:color w:val="FF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  <w:r w:rsidRPr="00C26FDC">
              <w:rPr>
                <w:rFonts w:hint="eastAsia"/>
                <w:color w:val="FF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C26FDC" w:rsidRDefault="00DE4740" w:rsidP="00983BE4">
            <w:pPr>
              <w:rPr>
                <w:color w:val="FF0000"/>
              </w:rPr>
            </w:pPr>
            <w:r w:rsidRPr="00C26FDC">
              <w:rPr>
                <w:rFonts w:hint="eastAsia"/>
                <w:color w:val="FF0000"/>
              </w:rPr>
              <w:t>热门排序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C26FDC" w:rsidRDefault="00DE4740" w:rsidP="00DE4740">
            <w:pPr>
              <w:rPr>
                <w:color w:val="FF0000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</w:p>
        </w:tc>
        <w:tc>
          <w:tcPr>
            <w:tcW w:w="1740" w:type="dxa"/>
            <w:vAlign w:val="center"/>
          </w:tcPr>
          <w:p w:rsidR="00DE4740" w:rsidRPr="00C26FDC" w:rsidRDefault="00DE4740" w:rsidP="00983BE4">
            <w:pPr>
              <w:rPr>
                <w:color w:val="FF0000"/>
                <w:sz w:val="22"/>
              </w:rPr>
            </w:pPr>
          </w:p>
        </w:tc>
        <w:tc>
          <w:tcPr>
            <w:tcW w:w="2064" w:type="dxa"/>
          </w:tcPr>
          <w:p w:rsidR="00DE4740" w:rsidRPr="00C26FDC" w:rsidRDefault="00DE4740" w:rsidP="00983BE4">
            <w:pPr>
              <w:rPr>
                <w:color w:val="FF0000"/>
              </w:rPr>
            </w:pP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label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varchar(100)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标签</w:t>
            </w:r>
            <w:r w:rsidRPr="002E50AE">
              <w:rPr>
                <w:strike/>
                <w:color w:val="000000"/>
                <w:sz w:val="22"/>
              </w:rPr>
              <w:t>（</w:t>
            </w:r>
            <w:r w:rsidRPr="002E50AE">
              <w:rPr>
                <w:rFonts w:hint="eastAsia"/>
                <w:strike/>
                <w:color w:val="000000"/>
                <w:sz w:val="22"/>
              </w:rPr>
              <w:t>不存</w:t>
            </w:r>
            <w:r w:rsidRPr="002E50AE">
              <w:rPr>
                <w:rFonts w:hint="eastAsia"/>
                <w:strike/>
                <w:color w:val="000000"/>
                <w:sz w:val="22"/>
              </w:rPr>
              <w:t>DB</w:t>
            </w:r>
            <w:r w:rsidRPr="002E50AE">
              <w:rPr>
                <w:strike/>
                <w:color w:val="000000"/>
                <w:sz w:val="22"/>
              </w:rPr>
              <w:t>）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note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备注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app_image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varchar(1000)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图片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desc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介绍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app_update_date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bigint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更新</w:t>
            </w:r>
            <w:r w:rsidRPr="002E50AE">
              <w:rPr>
                <w:strike/>
                <w:color w:val="000000"/>
                <w:sz w:val="22"/>
              </w:rPr>
              <w:t>时间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strike/>
                <w:color w:val="000000"/>
                <w:sz w:val="22"/>
              </w:rPr>
              <w:t>bytes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decimal(6, 2)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大小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app_user_var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显示</w:t>
            </w:r>
            <w:r w:rsidRPr="002E50AE">
              <w:rPr>
                <w:strike/>
                <w:color w:val="000000"/>
                <w:sz w:val="22"/>
              </w:rPr>
              <w:t>版本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app_expense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花费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dev_id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开发</w:t>
            </w:r>
            <w:r w:rsidRPr="002E50AE">
              <w:rPr>
                <w:strike/>
                <w:color w:val="000000"/>
                <w:sz w:val="22"/>
              </w:rPr>
              <w:t>者</w:t>
            </w:r>
            <w:r w:rsidRPr="002E50AE">
              <w:rPr>
                <w:strike/>
                <w:color w:val="000000"/>
                <w:sz w:val="22"/>
              </w:rPr>
              <w:t>ID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app_source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varchar(200)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可空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来源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app_status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tinyint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状态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creation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bigint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上传</w:t>
            </w:r>
            <w:r w:rsidRPr="002E50AE">
              <w:rPr>
                <w:strike/>
                <w:color w:val="000000"/>
                <w:sz w:val="22"/>
              </w:rPr>
              <w:t>时间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update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bookmarkStart w:id="1" w:name="OLE_LINK1"/>
            <w:bookmarkStart w:id="2" w:name="OLE_LINK2"/>
            <w:r w:rsidRPr="002E50AE">
              <w:rPr>
                <w:rFonts w:hint="eastAsia"/>
                <w:strike/>
                <w:color w:val="000000"/>
                <w:sz w:val="22"/>
              </w:rPr>
              <w:t>bigint</w:t>
            </w:r>
            <w:bookmarkEnd w:id="1"/>
            <w:bookmarkEnd w:id="2"/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更新时间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app_author</w:t>
            </w:r>
          </w:p>
        </w:tc>
        <w:tc>
          <w:tcPr>
            <w:tcW w:w="2264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int</w:t>
            </w:r>
          </w:p>
        </w:tc>
        <w:tc>
          <w:tcPr>
            <w:tcW w:w="1740" w:type="dxa"/>
            <w:vAlign w:val="center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2064" w:type="dxa"/>
          </w:tcPr>
          <w:p w:rsidR="00DE4740" w:rsidRPr="002E50AE" w:rsidRDefault="00DE4740" w:rsidP="00035B1D">
            <w:pPr>
              <w:rPr>
                <w:strike/>
                <w:color w:val="000000"/>
                <w:sz w:val="22"/>
              </w:rPr>
            </w:pPr>
            <w:r w:rsidRPr="002E50AE">
              <w:rPr>
                <w:rFonts w:hint="eastAsia"/>
                <w:strike/>
                <w:color w:val="000000"/>
                <w:sz w:val="22"/>
              </w:rPr>
              <w:t>上传</w:t>
            </w:r>
            <w:r w:rsidRPr="002E50AE">
              <w:rPr>
                <w:strike/>
                <w:color w:val="000000"/>
                <w:sz w:val="22"/>
              </w:rPr>
              <w:t>人</w:t>
            </w: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C26FDC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1740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064" w:type="dxa"/>
          </w:tcPr>
          <w:p w:rsidR="00DE4740" w:rsidRPr="002E50AE" w:rsidRDefault="00DE4740" w:rsidP="00C36247">
            <w:pPr>
              <w:rPr>
                <w:strike/>
                <w:color w:val="FF0000"/>
              </w:rPr>
            </w:pP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1740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064" w:type="dxa"/>
          </w:tcPr>
          <w:p w:rsidR="00DE4740" w:rsidRPr="002E50AE" w:rsidRDefault="00DE4740" w:rsidP="00C36247">
            <w:pPr>
              <w:rPr>
                <w:strike/>
                <w:color w:val="FF0000"/>
              </w:rPr>
            </w:pPr>
          </w:p>
        </w:tc>
      </w:tr>
      <w:tr w:rsidR="00DE4740" w:rsidTr="002F2A0B">
        <w:tc>
          <w:tcPr>
            <w:tcW w:w="2377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264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1740" w:type="dxa"/>
            <w:vAlign w:val="center"/>
          </w:tcPr>
          <w:p w:rsidR="00DE4740" w:rsidRPr="002E50AE" w:rsidRDefault="00DE4740" w:rsidP="00C36247">
            <w:pPr>
              <w:rPr>
                <w:strike/>
                <w:color w:val="FF0000"/>
                <w:sz w:val="22"/>
              </w:rPr>
            </w:pPr>
          </w:p>
        </w:tc>
        <w:tc>
          <w:tcPr>
            <w:tcW w:w="2064" w:type="dxa"/>
          </w:tcPr>
          <w:p w:rsidR="00DE4740" w:rsidRPr="002E50AE" w:rsidRDefault="00DE4740" w:rsidP="00C36247">
            <w:pPr>
              <w:rPr>
                <w:strike/>
                <w:color w:val="FF0000"/>
              </w:rPr>
            </w:pPr>
          </w:p>
        </w:tc>
      </w:tr>
    </w:tbl>
    <w:p w:rsidR="00141B2E" w:rsidRDefault="00141B2E" w:rsidP="00616A04"/>
    <w:p w:rsidR="002E50AE" w:rsidRDefault="002E50AE" w:rsidP="00616A04"/>
    <w:p w:rsidR="002E50AE" w:rsidRDefault="002E50AE" w:rsidP="00616A04"/>
    <w:p w:rsidR="002E50AE" w:rsidRDefault="002E50AE" w:rsidP="00616A04"/>
    <w:p w:rsidR="00C36247" w:rsidRPr="00C36247" w:rsidRDefault="00C36247" w:rsidP="00616A04">
      <w:pPr>
        <w:rPr>
          <w:b/>
          <w:sz w:val="30"/>
          <w:szCs w:val="30"/>
        </w:rPr>
      </w:pPr>
      <w:r w:rsidRPr="00C36247">
        <w:rPr>
          <w:b/>
          <w:sz w:val="30"/>
          <w:szCs w:val="30"/>
        </w:rPr>
        <w:lastRenderedPageBreak/>
        <w:t>A</w:t>
      </w:r>
      <w:r w:rsidRPr="00C36247">
        <w:rPr>
          <w:rFonts w:hint="eastAsia"/>
          <w:b/>
          <w:sz w:val="30"/>
          <w:szCs w:val="30"/>
        </w:rPr>
        <w:t>ppDetail APP</w:t>
      </w:r>
      <w:r w:rsidRPr="00C36247">
        <w:rPr>
          <w:rFonts w:hint="eastAsia"/>
          <w:b/>
          <w:sz w:val="30"/>
          <w:szCs w:val="30"/>
        </w:rPr>
        <w:t>应用详情表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36247" w:rsidRPr="00983BE4" w:rsidTr="00C36247">
        <w:tc>
          <w:tcPr>
            <w:tcW w:w="2130" w:type="dxa"/>
          </w:tcPr>
          <w:p w:rsidR="00C36247" w:rsidRPr="00983BE4" w:rsidRDefault="00C36247" w:rsidP="00616A04">
            <w:pPr>
              <w:rPr>
                <w:color w:val="FF0000"/>
              </w:rPr>
            </w:pPr>
            <w:r w:rsidRPr="00983BE4">
              <w:rPr>
                <w:rFonts w:hint="eastAsia"/>
                <w:color w:val="FF0000"/>
              </w:rPr>
              <w:t>app_id</w:t>
            </w:r>
          </w:p>
        </w:tc>
        <w:tc>
          <w:tcPr>
            <w:tcW w:w="2130" w:type="dxa"/>
          </w:tcPr>
          <w:p w:rsidR="00C36247" w:rsidRPr="00983BE4" w:rsidRDefault="00C36247" w:rsidP="00616A04">
            <w:pPr>
              <w:rPr>
                <w:color w:val="FF0000"/>
              </w:rPr>
            </w:pPr>
            <w:r w:rsidRPr="00983BE4"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 w:rsidR="00C36247" w:rsidRPr="00983BE4" w:rsidRDefault="00C36247" w:rsidP="00616A04">
            <w:pPr>
              <w:rPr>
                <w:color w:val="FF0000"/>
              </w:rPr>
            </w:pPr>
            <w:r w:rsidRPr="00983BE4">
              <w:rPr>
                <w:color w:val="FF0000"/>
              </w:rPr>
              <w:t>N</w:t>
            </w:r>
            <w:r w:rsidRPr="00983BE4">
              <w:rPr>
                <w:rFonts w:hint="eastAsia"/>
                <w:color w:val="FF0000"/>
              </w:rPr>
              <w:t>ot Null</w:t>
            </w:r>
          </w:p>
        </w:tc>
        <w:tc>
          <w:tcPr>
            <w:tcW w:w="2131" w:type="dxa"/>
          </w:tcPr>
          <w:p w:rsidR="00C36247" w:rsidRPr="00983BE4" w:rsidRDefault="00C36247" w:rsidP="00616A04">
            <w:pPr>
              <w:rPr>
                <w:color w:val="FF0000"/>
              </w:rPr>
            </w:pPr>
            <w:r w:rsidRPr="00983BE4">
              <w:rPr>
                <w:rFonts w:hint="eastAsia"/>
                <w:color w:val="FF0000"/>
              </w:rPr>
              <w:t>App id</w:t>
            </w:r>
          </w:p>
        </w:tc>
      </w:tr>
      <w:tr w:rsidR="00C36247" w:rsidRPr="00983BE4" w:rsidTr="00C36247">
        <w:tc>
          <w:tcPr>
            <w:tcW w:w="2130" w:type="dxa"/>
            <w:vAlign w:val="center"/>
          </w:tcPr>
          <w:p w:rsidR="00C36247" w:rsidRPr="00983BE4" w:rsidRDefault="00C36247" w:rsidP="00C36247">
            <w:pPr>
              <w:rPr>
                <w:color w:val="FF0000"/>
                <w:sz w:val="22"/>
              </w:rPr>
            </w:pPr>
            <w:r w:rsidRPr="00983BE4">
              <w:rPr>
                <w:rFonts w:hint="eastAsia"/>
                <w:color w:val="FF0000"/>
                <w:sz w:val="22"/>
              </w:rPr>
              <w:t>dev_id</w:t>
            </w:r>
          </w:p>
        </w:tc>
        <w:tc>
          <w:tcPr>
            <w:tcW w:w="2130" w:type="dxa"/>
            <w:vAlign w:val="center"/>
          </w:tcPr>
          <w:p w:rsidR="00C36247" w:rsidRPr="00983BE4" w:rsidRDefault="00C36247" w:rsidP="00C36247">
            <w:pPr>
              <w:rPr>
                <w:color w:val="FF0000"/>
                <w:sz w:val="22"/>
              </w:rPr>
            </w:pPr>
            <w:r w:rsidRPr="00983BE4">
              <w:rPr>
                <w:rFonts w:hint="eastAsia"/>
                <w:color w:val="FF0000"/>
                <w:sz w:val="22"/>
              </w:rPr>
              <w:t>varchar(200)</w:t>
            </w:r>
          </w:p>
        </w:tc>
        <w:tc>
          <w:tcPr>
            <w:tcW w:w="2131" w:type="dxa"/>
            <w:vAlign w:val="center"/>
          </w:tcPr>
          <w:p w:rsidR="00C36247" w:rsidRPr="00983BE4" w:rsidRDefault="00C36247" w:rsidP="00C36247">
            <w:pPr>
              <w:rPr>
                <w:color w:val="FF0000"/>
                <w:sz w:val="22"/>
              </w:rPr>
            </w:pPr>
            <w:r w:rsidRPr="00983BE4">
              <w:rPr>
                <w:rFonts w:hint="eastAsia"/>
                <w:color w:val="FF0000"/>
                <w:sz w:val="22"/>
              </w:rPr>
              <w:t>非空</w:t>
            </w:r>
          </w:p>
        </w:tc>
        <w:tc>
          <w:tcPr>
            <w:tcW w:w="2131" w:type="dxa"/>
          </w:tcPr>
          <w:p w:rsidR="00C36247" w:rsidRPr="00983BE4" w:rsidRDefault="00C36247" w:rsidP="00C36247">
            <w:pPr>
              <w:rPr>
                <w:color w:val="FF0000"/>
                <w:sz w:val="22"/>
              </w:rPr>
            </w:pPr>
            <w:r w:rsidRPr="00983BE4">
              <w:rPr>
                <w:rFonts w:hint="eastAsia"/>
                <w:color w:val="FF0000"/>
                <w:sz w:val="22"/>
              </w:rPr>
              <w:t>开发</w:t>
            </w:r>
            <w:r w:rsidRPr="00983BE4">
              <w:rPr>
                <w:color w:val="FF0000"/>
                <w:sz w:val="22"/>
              </w:rPr>
              <w:t>者</w:t>
            </w:r>
            <w:r w:rsidRPr="00983BE4">
              <w:rPr>
                <w:color w:val="FF0000"/>
                <w:sz w:val="22"/>
              </w:rPr>
              <w:t>ID</w:t>
            </w:r>
          </w:p>
        </w:tc>
      </w:tr>
      <w:tr w:rsidR="00354488" w:rsidRPr="00983BE4" w:rsidTr="00C36247">
        <w:tc>
          <w:tcPr>
            <w:tcW w:w="2130" w:type="dxa"/>
            <w:vAlign w:val="center"/>
          </w:tcPr>
          <w:p w:rsidR="00354488" w:rsidRPr="00983BE4" w:rsidRDefault="00354488" w:rsidP="00C36247">
            <w:pPr>
              <w:rPr>
                <w:color w:val="FF0000"/>
                <w:sz w:val="22"/>
              </w:rPr>
            </w:pPr>
          </w:p>
        </w:tc>
        <w:tc>
          <w:tcPr>
            <w:tcW w:w="2130" w:type="dxa"/>
            <w:vAlign w:val="center"/>
          </w:tcPr>
          <w:p w:rsidR="00354488" w:rsidRPr="00983BE4" w:rsidRDefault="00354488" w:rsidP="00C36247">
            <w:pPr>
              <w:rPr>
                <w:color w:val="FF0000"/>
                <w:sz w:val="22"/>
              </w:rPr>
            </w:pPr>
          </w:p>
        </w:tc>
        <w:tc>
          <w:tcPr>
            <w:tcW w:w="2131" w:type="dxa"/>
            <w:vAlign w:val="center"/>
          </w:tcPr>
          <w:p w:rsidR="00354488" w:rsidRPr="00983BE4" w:rsidRDefault="00354488" w:rsidP="00C36247">
            <w:pPr>
              <w:rPr>
                <w:color w:val="FF0000"/>
                <w:sz w:val="22"/>
              </w:rPr>
            </w:pPr>
          </w:p>
        </w:tc>
        <w:tc>
          <w:tcPr>
            <w:tcW w:w="2131" w:type="dxa"/>
          </w:tcPr>
          <w:p w:rsidR="00354488" w:rsidRPr="00983BE4" w:rsidRDefault="00354488" w:rsidP="00C36247">
            <w:pPr>
              <w:rPr>
                <w:color w:val="FF0000"/>
                <w:sz w:val="22"/>
              </w:rPr>
            </w:pPr>
          </w:p>
        </w:tc>
      </w:tr>
    </w:tbl>
    <w:p w:rsidR="00C36247" w:rsidRPr="00983BE4" w:rsidRDefault="00C36247" w:rsidP="00616A04">
      <w:pPr>
        <w:rPr>
          <w:color w:val="FF0000"/>
        </w:rPr>
      </w:pPr>
    </w:p>
    <w:p w:rsidR="00C36247" w:rsidRDefault="00C36247" w:rsidP="00616A04"/>
    <w:p w:rsidR="00446C48" w:rsidRDefault="00035B1D" w:rsidP="00C615C5">
      <w:pPr>
        <w:pStyle w:val="2"/>
      </w:pPr>
      <w:r w:rsidRPr="00035B1D">
        <w:rPr>
          <w:noProof/>
        </w:rPr>
        <w:t>app_comm</w:t>
      </w:r>
      <w:r>
        <w:rPr>
          <w:rFonts w:hint="eastAsia"/>
          <w:noProof/>
        </w:rPr>
        <w:t>用户评论</w:t>
      </w:r>
    </w:p>
    <w:tbl>
      <w:tblPr>
        <w:tblStyle w:val="a3"/>
        <w:tblW w:w="0" w:type="auto"/>
        <w:tblLook w:val="04A0"/>
      </w:tblPr>
      <w:tblGrid>
        <w:gridCol w:w="2287"/>
        <w:gridCol w:w="2251"/>
        <w:gridCol w:w="1918"/>
        <w:gridCol w:w="1840"/>
      </w:tblGrid>
      <w:tr w:rsidR="004C458D" w:rsidTr="004C458D">
        <w:tc>
          <w:tcPr>
            <w:tcW w:w="2287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51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918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840" w:type="dxa"/>
          </w:tcPr>
          <w:p w:rsidR="004C458D" w:rsidRPr="00616A04" w:rsidRDefault="004C458D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comm_id</w:t>
            </w:r>
          </w:p>
        </w:tc>
        <w:tc>
          <w:tcPr>
            <w:tcW w:w="2251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评论</w:t>
            </w:r>
            <w:r>
              <w:rPr>
                <w:color w:val="000000"/>
                <w:sz w:val="22"/>
              </w:rPr>
              <w:t>ID</w:t>
            </w:r>
            <w:r w:rsidR="009C7B7D">
              <w:rPr>
                <w:color w:val="000000"/>
                <w:sz w:val="22"/>
              </w:rPr>
              <w:t>（</w:t>
            </w:r>
            <w:r w:rsidR="009C7B7D">
              <w:rPr>
                <w:rFonts w:hint="eastAsia"/>
                <w:color w:val="000000"/>
                <w:sz w:val="22"/>
              </w:rPr>
              <w:t>自增</w:t>
            </w:r>
            <w:r w:rsidR="009C7B7D">
              <w:rPr>
                <w:color w:val="000000"/>
                <w:sz w:val="22"/>
              </w:rPr>
              <w:t>）</w:t>
            </w:r>
            <w:ins w:id="3" w:author="admin" w:date="2015-01-22T15:55:00Z">
              <w:r w:rsidR="00776FD0">
                <w:rPr>
                  <w:rFonts w:hint="eastAsia"/>
                  <w:color w:val="000000"/>
                  <w:sz w:val="22"/>
                </w:rPr>
                <w:t>倒排</w:t>
              </w:r>
            </w:ins>
          </w:p>
        </w:tc>
      </w:tr>
      <w:tr w:rsidR="00035B1D" w:rsidTr="002E50AE">
        <w:trPr>
          <w:trHeight w:val="70"/>
        </w:trPr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app_id</w:t>
            </w:r>
          </w:p>
        </w:tc>
        <w:tc>
          <w:tcPr>
            <w:tcW w:w="2251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app_ver_id</w:t>
            </w:r>
          </w:p>
        </w:tc>
        <w:tc>
          <w:tcPr>
            <w:tcW w:w="2251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</w:t>
            </w:r>
            <w:r>
              <w:rPr>
                <w:color w:val="000000"/>
                <w:sz w:val="22"/>
              </w:rPr>
              <w:t>版本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device_id</w:t>
            </w:r>
          </w:p>
        </w:tc>
        <w:tc>
          <w:tcPr>
            <w:tcW w:w="2251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comment</w:t>
            </w:r>
          </w:p>
        </w:tc>
        <w:tc>
          <w:tcPr>
            <w:tcW w:w="2251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035B1D">
              <w:rPr>
                <w:rFonts w:hint="eastAsia"/>
                <w:color w:val="000000"/>
                <w:sz w:val="22"/>
              </w:rPr>
              <w:t>(500)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内容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app_star</w:t>
            </w:r>
          </w:p>
        </w:tc>
        <w:tc>
          <w:tcPr>
            <w:tcW w:w="2251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40" w:type="dxa"/>
          </w:tcPr>
          <w:p w:rsidR="00035B1D" w:rsidRDefault="0093682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级别</w:t>
            </w:r>
          </w:p>
        </w:tc>
      </w:tr>
      <w:tr w:rsidR="00035B1D" w:rsidTr="004C458D">
        <w:tc>
          <w:tcPr>
            <w:tcW w:w="2287" w:type="dxa"/>
            <w:vAlign w:val="center"/>
          </w:tcPr>
          <w:p w:rsidR="00035B1D" w:rsidRDefault="00035B1D" w:rsidP="00035B1D">
            <w:pPr>
              <w:rPr>
                <w:color w:val="000000"/>
                <w:sz w:val="22"/>
              </w:rPr>
            </w:pPr>
            <w:del w:id="4" w:author="admin" w:date="2015-01-22T15:47:00Z">
              <w:r w:rsidDel="00ED2337">
                <w:rPr>
                  <w:rFonts w:hint="eastAsia"/>
                  <w:color w:val="000000"/>
                  <w:sz w:val="22"/>
                </w:rPr>
                <w:delText>comm_upload</w:delText>
              </w:r>
            </w:del>
            <w:ins w:id="5" w:author="admin" w:date="2015-01-22T15:47:00Z">
              <w:r w:rsidR="00ED2337">
                <w:rPr>
                  <w:rFonts w:hint="eastAsia"/>
                  <w:color w:val="000000"/>
                  <w:sz w:val="22"/>
                </w:rPr>
                <w:t>crea</w:t>
              </w:r>
            </w:ins>
            <w:ins w:id="6" w:author="admin" w:date="2015-01-22T15:48:00Z">
              <w:r w:rsidR="00ED2337">
                <w:rPr>
                  <w:rFonts w:hint="eastAsia"/>
                  <w:color w:val="000000"/>
                  <w:sz w:val="22"/>
                </w:rPr>
                <w:t>tion</w:t>
              </w:r>
            </w:ins>
          </w:p>
        </w:tc>
        <w:tc>
          <w:tcPr>
            <w:tcW w:w="2251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1918" w:type="dxa"/>
            <w:vAlign w:val="center"/>
          </w:tcPr>
          <w:p w:rsidR="00035B1D" w:rsidRDefault="009C7B7D" w:rsidP="00035B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840" w:type="dxa"/>
          </w:tcPr>
          <w:p w:rsidR="00035B1D" w:rsidRDefault="0093682D" w:rsidP="00ED23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</w:t>
            </w:r>
            <w:r>
              <w:rPr>
                <w:color w:val="000000"/>
                <w:sz w:val="22"/>
              </w:rPr>
              <w:t>时间</w:t>
            </w:r>
          </w:p>
        </w:tc>
      </w:tr>
    </w:tbl>
    <w:p w:rsidR="007F12FB" w:rsidRDefault="007F12FB" w:rsidP="00616A04"/>
    <w:p w:rsidR="00C615C5" w:rsidRDefault="00386225" w:rsidP="00C615C5">
      <w:pPr>
        <w:pStyle w:val="2"/>
      </w:pPr>
      <w:r w:rsidRPr="00386225">
        <w:rPr>
          <w:noProof/>
        </w:rPr>
        <w:t>app_dev_info</w:t>
      </w:r>
      <w:r>
        <w:rPr>
          <w:rFonts w:hint="eastAsia"/>
          <w:noProof/>
        </w:rPr>
        <w:t>开发</w:t>
      </w:r>
      <w:r>
        <w:rPr>
          <w:noProof/>
        </w:rPr>
        <w:t>信息表</w:t>
      </w:r>
    </w:p>
    <w:tbl>
      <w:tblPr>
        <w:tblStyle w:val="a3"/>
        <w:tblW w:w="0" w:type="auto"/>
        <w:tblLook w:val="04A0"/>
      </w:tblPr>
      <w:tblGrid>
        <w:gridCol w:w="2213"/>
        <w:gridCol w:w="2298"/>
        <w:gridCol w:w="1931"/>
        <w:gridCol w:w="1854"/>
      </w:tblGrid>
      <w:tr w:rsidR="004C458D" w:rsidTr="004C458D">
        <w:tc>
          <w:tcPr>
            <w:tcW w:w="2213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98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931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854" w:type="dxa"/>
          </w:tcPr>
          <w:p w:rsidR="004C458D" w:rsidRPr="00616A04" w:rsidRDefault="004C458D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6225" w:rsidTr="004C458D">
        <w:tc>
          <w:tcPr>
            <w:tcW w:w="2213" w:type="dxa"/>
            <w:vAlign w:val="center"/>
          </w:tcPr>
          <w:p w:rsidR="00386225" w:rsidRDefault="00386225" w:rsidP="0038622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dev_id</w:t>
            </w:r>
          </w:p>
        </w:tc>
        <w:tc>
          <w:tcPr>
            <w:tcW w:w="2298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93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54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开发者</w:t>
            </w:r>
            <w:r>
              <w:rPr>
                <w:color w:val="000000"/>
                <w:sz w:val="22"/>
              </w:rPr>
              <w:t>ID</w:t>
            </w:r>
            <w:r w:rsidR="009C7B7D">
              <w:rPr>
                <w:color w:val="000000"/>
                <w:sz w:val="22"/>
              </w:rPr>
              <w:t>（</w:t>
            </w:r>
            <w:r w:rsidR="009C7B7D">
              <w:rPr>
                <w:rFonts w:hint="eastAsia"/>
                <w:color w:val="000000"/>
                <w:sz w:val="22"/>
              </w:rPr>
              <w:t>自增</w:t>
            </w:r>
            <w:r w:rsidR="009C7B7D">
              <w:rPr>
                <w:color w:val="000000"/>
                <w:sz w:val="22"/>
              </w:rPr>
              <w:t>）</w:t>
            </w:r>
          </w:p>
        </w:tc>
      </w:tr>
      <w:tr w:rsidR="00386225" w:rsidTr="004C458D">
        <w:tc>
          <w:tcPr>
            <w:tcW w:w="2213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dev_name</w:t>
            </w:r>
          </w:p>
        </w:tc>
        <w:tc>
          <w:tcPr>
            <w:tcW w:w="2298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386225">
              <w:rPr>
                <w:rFonts w:hint="eastAsia"/>
                <w:color w:val="000000"/>
                <w:sz w:val="22"/>
              </w:rPr>
              <w:t>(200)</w:t>
            </w:r>
          </w:p>
        </w:tc>
        <w:tc>
          <w:tcPr>
            <w:tcW w:w="193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54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开发者</w:t>
            </w:r>
            <w:r>
              <w:rPr>
                <w:color w:val="000000"/>
                <w:sz w:val="22"/>
              </w:rPr>
              <w:t>名称</w:t>
            </w:r>
          </w:p>
        </w:tc>
      </w:tr>
      <w:tr w:rsidR="00386225" w:rsidTr="004C458D">
        <w:tc>
          <w:tcPr>
            <w:tcW w:w="2213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dev_site</w:t>
            </w:r>
          </w:p>
        </w:tc>
        <w:tc>
          <w:tcPr>
            <w:tcW w:w="2298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386225">
              <w:rPr>
                <w:rFonts w:hint="eastAsia"/>
                <w:color w:val="000000"/>
                <w:sz w:val="22"/>
              </w:rPr>
              <w:t>(300)</w:t>
            </w:r>
          </w:p>
        </w:tc>
        <w:tc>
          <w:tcPr>
            <w:tcW w:w="193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854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站点</w:t>
            </w:r>
            <w:r>
              <w:rPr>
                <w:color w:val="000000"/>
                <w:sz w:val="22"/>
              </w:rPr>
              <w:t>信息</w:t>
            </w:r>
          </w:p>
        </w:tc>
      </w:tr>
      <w:tr w:rsidR="00386225" w:rsidTr="004C458D">
        <w:tc>
          <w:tcPr>
            <w:tcW w:w="2213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dev_connect_info</w:t>
            </w:r>
          </w:p>
        </w:tc>
        <w:tc>
          <w:tcPr>
            <w:tcW w:w="2298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386225">
              <w:rPr>
                <w:rFonts w:hint="eastAsia"/>
                <w:color w:val="000000"/>
                <w:sz w:val="22"/>
              </w:rPr>
              <w:t>(2000)</w:t>
            </w:r>
          </w:p>
        </w:tc>
        <w:tc>
          <w:tcPr>
            <w:tcW w:w="193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854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联系</w:t>
            </w:r>
            <w:r>
              <w:rPr>
                <w:color w:val="000000"/>
                <w:sz w:val="22"/>
              </w:rPr>
              <w:t>信息</w:t>
            </w:r>
          </w:p>
        </w:tc>
      </w:tr>
    </w:tbl>
    <w:p w:rsidR="00C615C5" w:rsidRDefault="00386225" w:rsidP="00C615C5">
      <w:pPr>
        <w:pStyle w:val="2"/>
      </w:pPr>
      <w:r w:rsidRPr="00386225">
        <w:rPr>
          <w:noProof/>
        </w:rPr>
        <w:t>app_device</w:t>
      </w:r>
      <w:r>
        <w:rPr>
          <w:rFonts w:hint="eastAsia"/>
        </w:rPr>
        <w:t>设备</w:t>
      </w:r>
      <w:r>
        <w:t>表</w:t>
      </w:r>
    </w:p>
    <w:tbl>
      <w:tblPr>
        <w:tblStyle w:val="a3"/>
        <w:tblW w:w="0" w:type="auto"/>
        <w:tblLook w:val="04A0"/>
      </w:tblPr>
      <w:tblGrid>
        <w:gridCol w:w="2288"/>
        <w:gridCol w:w="2282"/>
        <w:gridCol w:w="1521"/>
        <w:gridCol w:w="2205"/>
      </w:tblGrid>
      <w:tr w:rsidR="004C458D" w:rsidTr="009C7B7D">
        <w:tc>
          <w:tcPr>
            <w:tcW w:w="2288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82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521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2205" w:type="dxa"/>
          </w:tcPr>
          <w:p w:rsidR="004C458D" w:rsidRPr="00616A04" w:rsidRDefault="004C458D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6225" w:rsidTr="009C7B7D">
        <w:tc>
          <w:tcPr>
            <w:tcW w:w="2288" w:type="dxa"/>
            <w:vAlign w:val="center"/>
          </w:tcPr>
          <w:p w:rsidR="00386225" w:rsidRDefault="00386225" w:rsidP="0038622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device_id</w:t>
            </w:r>
          </w:p>
        </w:tc>
        <w:tc>
          <w:tcPr>
            <w:tcW w:w="2282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52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205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ID</w:t>
            </w:r>
            <w:r w:rsidR="009C7B7D">
              <w:rPr>
                <w:color w:val="000000"/>
                <w:sz w:val="22"/>
              </w:rPr>
              <w:t>（</w:t>
            </w:r>
            <w:r w:rsidR="009C7B7D">
              <w:rPr>
                <w:rFonts w:hint="eastAsia"/>
                <w:color w:val="000000"/>
                <w:sz w:val="22"/>
              </w:rPr>
              <w:t>自增</w:t>
            </w:r>
            <w:r w:rsidR="009C7B7D">
              <w:rPr>
                <w:color w:val="000000"/>
                <w:sz w:val="22"/>
              </w:rPr>
              <w:t>）</w:t>
            </w:r>
          </w:p>
        </w:tc>
      </w:tr>
      <w:tr w:rsidR="00386225" w:rsidTr="009C7B7D">
        <w:tc>
          <w:tcPr>
            <w:tcW w:w="2288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device_name</w:t>
            </w:r>
          </w:p>
        </w:tc>
        <w:tc>
          <w:tcPr>
            <w:tcW w:w="2282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152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205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名称</w:t>
            </w:r>
          </w:p>
        </w:tc>
      </w:tr>
      <w:tr w:rsidR="00386225" w:rsidTr="009C7B7D">
        <w:tc>
          <w:tcPr>
            <w:tcW w:w="2288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282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386225">
              <w:rPr>
                <w:rFonts w:hint="eastAsia"/>
                <w:color w:val="000000"/>
                <w:sz w:val="22"/>
              </w:rPr>
              <w:t>(20)</w:t>
            </w:r>
          </w:p>
        </w:tc>
        <w:tc>
          <w:tcPr>
            <w:tcW w:w="152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2205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类型</w:t>
            </w:r>
          </w:p>
        </w:tc>
      </w:tr>
      <w:tr w:rsidR="00386225" w:rsidTr="009C7B7D">
        <w:tc>
          <w:tcPr>
            <w:tcW w:w="2288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device_upload</w:t>
            </w:r>
          </w:p>
        </w:tc>
        <w:tc>
          <w:tcPr>
            <w:tcW w:w="2282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152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2205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</w:t>
            </w:r>
            <w:r>
              <w:rPr>
                <w:color w:val="000000"/>
                <w:sz w:val="22"/>
              </w:rPr>
              <w:t>时间</w:t>
            </w:r>
          </w:p>
        </w:tc>
      </w:tr>
    </w:tbl>
    <w:p w:rsidR="00141B2E" w:rsidRDefault="00141B2E" w:rsidP="00616A04"/>
    <w:p w:rsidR="00386225" w:rsidRDefault="00386225" w:rsidP="00616A04"/>
    <w:p w:rsidR="00141B2E" w:rsidRDefault="00141B2E" w:rsidP="00616A04"/>
    <w:p w:rsidR="00141B2E" w:rsidRDefault="00386225" w:rsidP="006F215E">
      <w:pPr>
        <w:pStyle w:val="2"/>
      </w:pPr>
      <w:r w:rsidRPr="00386225">
        <w:rPr>
          <w:noProof/>
        </w:rPr>
        <w:lastRenderedPageBreak/>
        <w:t>app_device_map</w:t>
      </w:r>
      <w:r>
        <w:rPr>
          <w:rFonts w:hint="eastAsia"/>
          <w:noProof/>
        </w:rPr>
        <w:t>设备</w:t>
      </w:r>
      <w:r>
        <w:rPr>
          <w:noProof/>
        </w:rPr>
        <w:t>映射表</w:t>
      </w:r>
    </w:p>
    <w:tbl>
      <w:tblPr>
        <w:tblStyle w:val="a3"/>
        <w:tblW w:w="0" w:type="auto"/>
        <w:tblLook w:val="04A0"/>
      </w:tblPr>
      <w:tblGrid>
        <w:gridCol w:w="2381"/>
        <w:gridCol w:w="2297"/>
        <w:gridCol w:w="1851"/>
        <w:gridCol w:w="1767"/>
      </w:tblGrid>
      <w:tr w:rsidR="004C458D" w:rsidTr="004C458D">
        <w:tc>
          <w:tcPr>
            <w:tcW w:w="2381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297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851" w:type="dxa"/>
          </w:tcPr>
          <w:p w:rsidR="004C458D" w:rsidRPr="00616A04" w:rsidRDefault="004C458D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767" w:type="dxa"/>
          </w:tcPr>
          <w:p w:rsidR="004C458D" w:rsidRPr="00616A04" w:rsidRDefault="004C458D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86225" w:rsidTr="004C458D">
        <w:tc>
          <w:tcPr>
            <w:tcW w:w="2381" w:type="dxa"/>
            <w:vAlign w:val="center"/>
          </w:tcPr>
          <w:p w:rsidR="00386225" w:rsidRDefault="00386225" w:rsidP="0038622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device_id</w:t>
            </w:r>
          </w:p>
        </w:tc>
        <w:tc>
          <w:tcPr>
            <w:tcW w:w="2297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5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7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设别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386225" w:rsidTr="004C458D">
        <w:tc>
          <w:tcPr>
            <w:tcW w:w="2381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app_id</w:t>
            </w:r>
          </w:p>
        </w:tc>
        <w:tc>
          <w:tcPr>
            <w:tcW w:w="2297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5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7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应用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386225" w:rsidTr="004C458D">
        <w:tc>
          <w:tcPr>
            <w:tcW w:w="2381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app_ver_id</w:t>
            </w:r>
          </w:p>
        </w:tc>
        <w:tc>
          <w:tcPr>
            <w:tcW w:w="2297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5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7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医用</w:t>
            </w:r>
            <w:r>
              <w:rPr>
                <w:color w:val="000000"/>
                <w:sz w:val="22"/>
              </w:rPr>
              <w:t>版本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386225" w:rsidTr="004C458D">
        <w:tc>
          <w:tcPr>
            <w:tcW w:w="2381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app_device_type</w:t>
            </w:r>
          </w:p>
        </w:tc>
        <w:tc>
          <w:tcPr>
            <w:tcW w:w="2297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tinyint</w:t>
            </w:r>
          </w:p>
        </w:tc>
        <w:tc>
          <w:tcPr>
            <w:tcW w:w="185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767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类型</w:t>
            </w:r>
          </w:p>
        </w:tc>
      </w:tr>
      <w:tr w:rsidR="00386225" w:rsidTr="004C458D">
        <w:tc>
          <w:tcPr>
            <w:tcW w:w="2381" w:type="dxa"/>
            <w:vAlign w:val="center"/>
          </w:tcPr>
          <w:p w:rsidR="00386225" w:rsidRDefault="00386225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app_upload</w:t>
            </w:r>
          </w:p>
        </w:tc>
        <w:tc>
          <w:tcPr>
            <w:tcW w:w="2297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1851" w:type="dxa"/>
            <w:vAlign w:val="center"/>
          </w:tcPr>
          <w:p w:rsidR="00386225" w:rsidRDefault="009C7B7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767" w:type="dxa"/>
          </w:tcPr>
          <w:p w:rsidR="00386225" w:rsidRDefault="0093682D" w:rsidP="0038622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上传时间</w:t>
            </w:r>
          </w:p>
        </w:tc>
      </w:tr>
    </w:tbl>
    <w:p w:rsidR="00141B2E" w:rsidRDefault="00141B2E" w:rsidP="00616A04"/>
    <w:p w:rsidR="006F215E" w:rsidRDefault="006F215E" w:rsidP="00616A04"/>
    <w:p w:rsidR="006F215E" w:rsidRDefault="0093682D" w:rsidP="006F215E">
      <w:pPr>
        <w:pStyle w:val="2"/>
      </w:pPr>
      <w:r w:rsidRPr="0093682D">
        <w:rPr>
          <w:noProof/>
        </w:rPr>
        <w:t>app_stat</w:t>
      </w:r>
      <w:r>
        <w:rPr>
          <w:rFonts w:hint="eastAsia"/>
        </w:rPr>
        <w:t>统计</w:t>
      </w:r>
      <w:r>
        <w:t>信息表</w:t>
      </w:r>
    </w:p>
    <w:tbl>
      <w:tblPr>
        <w:tblStyle w:val="a3"/>
        <w:tblW w:w="0" w:type="auto"/>
        <w:tblLook w:val="04A0"/>
      </w:tblPr>
      <w:tblGrid>
        <w:gridCol w:w="2425"/>
        <w:gridCol w:w="2181"/>
        <w:gridCol w:w="2065"/>
        <w:gridCol w:w="1625"/>
      </w:tblGrid>
      <w:tr w:rsidR="00312103" w:rsidTr="00312103">
        <w:tc>
          <w:tcPr>
            <w:tcW w:w="2425" w:type="dxa"/>
          </w:tcPr>
          <w:p w:rsidR="00312103" w:rsidRPr="00616A04" w:rsidRDefault="00312103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181" w:type="dxa"/>
          </w:tcPr>
          <w:p w:rsidR="00312103" w:rsidRPr="00616A04" w:rsidRDefault="00312103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2065" w:type="dxa"/>
          </w:tcPr>
          <w:p w:rsidR="00312103" w:rsidRPr="00616A04" w:rsidRDefault="00312103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625" w:type="dxa"/>
          </w:tcPr>
          <w:p w:rsidR="00312103" w:rsidRPr="00616A04" w:rsidRDefault="004C458D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device_id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app_ver_id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设备</w:t>
            </w:r>
            <w:r>
              <w:rPr>
                <w:color w:val="000000"/>
                <w:sz w:val="22"/>
              </w:rPr>
              <w:t>版本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cpu_info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pu</w:t>
            </w:r>
            <w:r>
              <w:rPr>
                <w:color w:val="000000"/>
                <w:sz w:val="22"/>
              </w:rPr>
              <w:t>信息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mem_info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内存</w:t>
            </w:r>
            <w:r>
              <w:rPr>
                <w:color w:val="000000"/>
                <w:sz w:val="22"/>
              </w:rPr>
              <w:t>信息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data_info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</w:t>
            </w:r>
            <w:r>
              <w:rPr>
                <w:color w:val="000000"/>
                <w:sz w:val="22"/>
              </w:rPr>
              <w:t>流量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wifi_info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W</w:t>
            </w:r>
            <w:r>
              <w:rPr>
                <w:rFonts w:hint="eastAsia"/>
                <w:color w:val="000000"/>
                <w:sz w:val="22"/>
              </w:rPr>
              <w:t>ifi</w:t>
            </w:r>
            <w:r>
              <w:rPr>
                <w:color w:val="000000"/>
                <w:sz w:val="22"/>
              </w:rPr>
              <w:t>流量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battery_info</w:t>
            </w:r>
          </w:p>
        </w:tc>
        <w:tc>
          <w:tcPr>
            <w:tcW w:w="2181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varchar(200)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耗电</w:t>
            </w:r>
            <w:r>
              <w:rPr>
                <w:color w:val="000000"/>
                <w:sz w:val="22"/>
              </w:rPr>
              <w:t>信息</w:t>
            </w:r>
          </w:p>
        </w:tc>
      </w:tr>
      <w:tr w:rsidR="004E14CB" w:rsidTr="00312103">
        <w:tc>
          <w:tcPr>
            <w:tcW w:w="2425" w:type="dxa"/>
            <w:vAlign w:val="center"/>
          </w:tcPr>
          <w:p w:rsidR="004E14CB" w:rsidRDefault="004E14CB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stat_upload</w:t>
            </w:r>
          </w:p>
        </w:tc>
        <w:tc>
          <w:tcPr>
            <w:tcW w:w="2181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bigint</w:t>
            </w:r>
          </w:p>
        </w:tc>
        <w:tc>
          <w:tcPr>
            <w:tcW w:w="2065" w:type="dxa"/>
            <w:vAlign w:val="center"/>
          </w:tcPr>
          <w:p w:rsidR="004E14CB" w:rsidRDefault="009C7B7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可空</w:t>
            </w:r>
          </w:p>
        </w:tc>
        <w:tc>
          <w:tcPr>
            <w:tcW w:w="1625" w:type="dxa"/>
          </w:tcPr>
          <w:p w:rsidR="004E14CB" w:rsidRDefault="0093682D" w:rsidP="004E14C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上传时间</w:t>
            </w:r>
          </w:p>
        </w:tc>
      </w:tr>
    </w:tbl>
    <w:p w:rsidR="00141B2E" w:rsidRDefault="00141B2E" w:rsidP="00616A04"/>
    <w:p w:rsidR="006F215E" w:rsidRPr="00617C24" w:rsidRDefault="004E14CB" w:rsidP="006F215E">
      <w:pPr>
        <w:pStyle w:val="2"/>
        <w:rPr>
          <w:strike/>
        </w:rPr>
      </w:pPr>
      <w:r w:rsidRPr="00617C24">
        <w:rPr>
          <w:strike/>
        </w:rPr>
        <w:t>app_type_key</w:t>
      </w:r>
      <w:r w:rsidRPr="00617C24">
        <w:rPr>
          <w:rFonts w:hint="eastAsia"/>
          <w:strike/>
        </w:rPr>
        <w:t>类别</w:t>
      </w:r>
      <w:r w:rsidRPr="00617C24">
        <w:rPr>
          <w:strike/>
        </w:rPr>
        <w:t>对应表</w:t>
      </w:r>
    </w:p>
    <w:tbl>
      <w:tblPr>
        <w:tblStyle w:val="a3"/>
        <w:tblW w:w="0" w:type="auto"/>
        <w:tblLook w:val="04A0"/>
      </w:tblPr>
      <w:tblGrid>
        <w:gridCol w:w="2466"/>
        <w:gridCol w:w="2245"/>
        <w:gridCol w:w="1835"/>
        <w:gridCol w:w="1750"/>
      </w:tblGrid>
      <w:tr w:rsidR="006F215E" w:rsidRPr="00617C24" w:rsidTr="006F215E">
        <w:tc>
          <w:tcPr>
            <w:tcW w:w="2466" w:type="dxa"/>
          </w:tcPr>
          <w:p w:rsidR="006F215E" w:rsidRPr="00617C24" w:rsidRDefault="006F215E" w:rsidP="003F48EA">
            <w:pPr>
              <w:rPr>
                <w:b/>
                <w:strike/>
              </w:rPr>
            </w:pPr>
            <w:r w:rsidRPr="00617C24"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245" w:type="dxa"/>
          </w:tcPr>
          <w:p w:rsidR="006F215E" w:rsidRPr="00617C24" w:rsidRDefault="006F215E" w:rsidP="003F48EA">
            <w:pPr>
              <w:rPr>
                <w:b/>
                <w:strike/>
              </w:rPr>
            </w:pPr>
            <w:r w:rsidRPr="00617C24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1835" w:type="dxa"/>
          </w:tcPr>
          <w:p w:rsidR="006F215E" w:rsidRPr="00617C24" w:rsidRDefault="006F215E" w:rsidP="003F48EA">
            <w:pPr>
              <w:rPr>
                <w:b/>
                <w:strike/>
              </w:rPr>
            </w:pPr>
            <w:r w:rsidRPr="00617C24">
              <w:rPr>
                <w:rFonts w:hint="eastAsia"/>
                <w:b/>
                <w:strike/>
              </w:rPr>
              <w:t>是否为空</w:t>
            </w:r>
          </w:p>
        </w:tc>
        <w:tc>
          <w:tcPr>
            <w:tcW w:w="1750" w:type="dxa"/>
          </w:tcPr>
          <w:p w:rsidR="006F215E" w:rsidRPr="00617C24" w:rsidRDefault="006F215E" w:rsidP="003F48EA">
            <w:pPr>
              <w:rPr>
                <w:b/>
                <w:strike/>
              </w:rPr>
            </w:pPr>
            <w:r w:rsidRPr="00617C24">
              <w:rPr>
                <w:rFonts w:hint="eastAsia"/>
                <w:b/>
                <w:strike/>
              </w:rPr>
              <w:t>说明</w:t>
            </w:r>
          </w:p>
        </w:tc>
      </w:tr>
      <w:tr w:rsidR="004E14CB" w:rsidRPr="00617C24" w:rsidTr="006F215E">
        <w:tc>
          <w:tcPr>
            <w:tcW w:w="2466" w:type="dxa"/>
            <w:vAlign w:val="center"/>
          </w:tcPr>
          <w:p w:rsidR="004E14CB" w:rsidRPr="00617C24" w:rsidRDefault="004E14CB" w:rsidP="004E14CB">
            <w:pPr>
              <w:widowControl/>
              <w:jc w:val="left"/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type_par_id</w:t>
            </w:r>
          </w:p>
        </w:tc>
        <w:tc>
          <w:tcPr>
            <w:tcW w:w="2245" w:type="dxa"/>
            <w:vAlign w:val="center"/>
          </w:tcPr>
          <w:p w:rsidR="004E14CB" w:rsidRPr="00617C24" w:rsidRDefault="004E14CB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int</w:t>
            </w:r>
          </w:p>
        </w:tc>
        <w:tc>
          <w:tcPr>
            <w:tcW w:w="1835" w:type="dxa"/>
            <w:vAlign w:val="center"/>
          </w:tcPr>
          <w:p w:rsidR="004E14CB" w:rsidRPr="00617C24" w:rsidRDefault="009C7B7D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50" w:type="dxa"/>
          </w:tcPr>
          <w:p w:rsidR="004E14CB" w:rsidRPr="00617C24" w:rsidRDefault="0093682D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类别</w:t>
            </w:r>
            <w:r w:rsidRPr="00617C24">
              <w:rPr>
                <w:strike/>
                <w:color w:val="000000"/>
                <w:sz w:val="22"/>
              </w:rPr>
              <w:t>父</w:t>
            </w:r>
            <w:r w:rsidRPr="00617C24">
              <w:rPr>
                <w:strike/>
                <w:color w:val="000000"/>
                <w:sz w:val="22"/>
              </w:rPr>
              <w:t>ID</w:t>
            </w:r>
          </w:p>
        </w:tc>
      </w:tr>
      <w:tr w:rsidR="004E14CB" w:rsidRPr="00617C24" w:rsidTr="006F215E">
        <w:tc>
          <w:tcPr>
            <w:tcW w:w="2466" w:type="dxa"/>
            <w:vAlign w:val="center"/>
          </w:tcPr>
          <w:p w:rsidR="004E14CB" w:rsidRPr="00617C24" w:rsidRDefault="004E14CB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type_che_id</w:t>
            </w:r>
          </w:p>
        </w:tc>
        <w:tc>
          <w:tcPr>
            <w:tcW w:w="2245" w:type="dxa"/>
            <w:vAlign w:val="center"/>
          </w:tcPr>
          <w:p w:rsidR="004E14CB" w:rsidRPr="00617C24" w:rsidRDefault="004E14CB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int</w:t>
            </w:r>
          </w:p>
        </w:tc>
        <w:tc>
          <w:tcPr>
            <w:tcW w:w="1835" w:type="dxa"/>
            <w:vAlign w:val="center"/>
          </w:tcPr>
          <w:p w:rsidR="004E14CB" w:rsidRPr="00617C24" w:rsidRDefault="009C7B7D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750" w:type="dxa"/>
          </w:tcPr>
          <w:p w:rsidR="004E14CB" w:rsidRPr="00617C24" w:rsidRDefault="0093682D" w:rsidP="004E14CB">
            <w:pPr>
              <w:rPr>
                <w:strike/>
                <w:color w:val="000000"/>
                <w:sz w:val="22"/>
              </w:rPr>
            </w:pPr>
            <w:r w:rsidRPr="00617C24">
              <w:rPr>
                <w:rFonts w:hint="eastAsia"/>
                <w:strike/>
                <w:color w:val="000000"/>
                <w:sz w:val="22"/>
              </w:rPr>
              <w:t>类别</w:t>
            </w:r>
            <w:r w:rsidRPr="00617C24">
              <w:rPr>
                <w:strike/>
                <w:color w:val="000000"/>
                <w:sz w:val="22"/>
              </w:rPr>
              <w:t>子</w:t>
            </w:r>
            <w:r w:rsidRPr="00617C24">
              <w:rPr>
                <w:strike/>
                <w:color w:val="000000"/>
                <w:sz w:val="22"/>
              </w:rPr>
              <w:t>ID</w:t>
            </w:r>
          </w:p>
        </w:tc>
      </w:tr>
    </w:tbl>
    <w:p w:rsidR="00141B2E" w:rsidRDefault="00141B2E" w:rsidP="00616A04"/>
    <w:p w:rsidR="00141B2E" w:rsidRDefault="004E14CB" w:rsidP="006F215E">
      <w:pPr>
        <w:pStyle w:val="2"/>
      </w:pPr>
      <w:r w:rsidRPr="004E14CB">
        <w:rPr>
          <w:noProof/>
        </w:rPr>
        <w:t>app_type_name</w:t>
      </w:r>
      <w:r>
        <w:rPr>
          <w:rFonts w:hint="eastAsia"/>
          <w:noProof/>
        </w:rPr>
        <w:t>类别</w:t>
      </w:r>
      <w:r>
        <w:rPr>
          <w:noProof/>
        </w:rPr>
        <w:t>表</w:t>
      </w:r>
    </w:p>
    <w:tbl>
      <w:tblPr>
        <w:tblStyle w:val="a3"/>
        <w:tblW w:w="0" w:type="auto"/>
        <w:tblLook w:val="04A0"/>
      </w:tblPr>
      <w:tblGrid>
        <w:gridCol w:w="2275"/>
        <w:gridCol w:w="2318"/>
        <w:gridCol w:w="1892"/>
        <w:gridCol w:w="1811"/>
      </w:tblGrid>
      <w:tr w:rsidR="006F215E" w:rsidTr="006F215E">
        <w:tc>
          <w:tcPr>
            <w:tcW w:w="2275" w:type="dxa"/>
          </w:tcPr>
          <w:p w:rsidR="006F215E" w:rsidRPr="00616A04" w:rsidRDefault="006F215E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318" w:type="dxa"/>
          </w:tcPr>
          <w:p w:rsidR="006F215E" w:rsidRPr="00616A04" w:rsidRDefault="006F215E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892" w:type="dxa"/>
          </w:tcPr>
          <w:p w:rsidR="006F215E" w:rsidRPr="00616A04" w:rsidRDefault="006F215E" w:rsidP="003F48EA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811" w:type="dxa"/>
          </w:tcPr>
          <w:p w:rsidR="006F215E" w:rsidRPr="00616A04" w:rsidRDefault="006F215E" w:rsidP="003F48EA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82D" w:rsidTr="00C36247">
        <w:tc>
          <w:tcPr>
            <w:tcW w:w="2275" w:type="dxa"/>
            <w:vAlign w:val="center"/>
          </w:tcPr>
          <w:p w:rsidR="0093682D" w:rsidRDefault="0093682D" w:rsidP="0093682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type_id</w:t>
            </w:r>
          </w:p>
        </w:tc>
        <w:tc>
          <w:tcPr>
            <w:tcW w:w="2318" w:type="dxa"/>
            <w:vAlign w:val="center"/>
          </w:tcPr>
          <w:p w:rsidR="0093682D" w:rsidRDefault="0093682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93682D" w:rsidRDefault="009C7B7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93682D" w:rsidRPr="00A733AD" w:rsidRDefault="0093682D" w:rsidP="0093682D">
            <w:r>
              <w:rPr>
                <w:rFonts w:hint="eastAsia"/>
              </w:rPr>
              <w:t>类别</w:t>
            </w:r>
            <w:r>
              <w:t>ID</w:t>
            </w:r>
            <w:r w:rsidR="00CF5A9C">
              <w:rPr>
                <w:color w:val="000000"/>
                <w:sz w:val="22"/>
              </w:rPr>
              <w:t>（</w:t>
            </w:r>
            <w:r w:rsidR="00CF5A9C">
              <w:rPr>
                <w:rFonts w:hint="eastAsia"/>
                <w:color w:val="000000"/>
                <w:sz w:val="22"/>
              </w:rPr>
              <w:t>自增</w:t>
            </w:r>
            <w:r w:rsidR="00CF5A9C">
              <w:rPr>
                <w:color w:val="000000"/>
                <w:sz w:val="22"/>
              </w:rPr>
              <w:t>）</w:t>
            </w:r>
          </w:p>
        </w:tc>
      </w:tr>
      <w:tr w:rsidR="0093682D" w:rsidTr="00C36247">
        <w:tc>
          <w:tcPr>
            <w:tcW w:w="2275" w:type="dxa"/>
            <w:vAlign w:val="center"/>
          </w:tcPr>
          <w:p w:rsidR="0093682D" w:rsidRDefault="0093682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type_name</w:t>
            </w:r>
          </w:p>
        </w:tc>
        <w:tc>
          <w:tcPr>
            <w:tcW w:w="2318" w:type="dxa"/>
            <w:vAlign w:val="center"/>
          </w:tcPr>
          <w:p w:rsidR="0093682D" w:rsidRDefault="0093682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892" w:type="dxa"/>
            <w:vAlign w:val="center"/>
          </w:tcPr>
          <w:p w:rsidR="0093682D" w:rsidRDefault="009C7B7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93682D" w:rsidRPr="00A733AD" w:rsidRDefault="0093682D" w:rsidP="0093682D">
            <w:r>
              <w:rPr>
                <w:rFonts w:hint="eastAsia"/>
              </w:rPr>
              <w:t>类别名称</w:t>
            </w:r>
          </w:p>
        </w:tc>
      </w:tr>
      <w:tr w:rsidR="0093682D" w:rsidTr="00C36247">
        <w:tc>
          <w:tcPr>
            <w:tcW w:w="2275" w:type="dxa"/>
            <w:vAlign w:val="center"/>
          </w:tcPr>
          <w:p w:rsidR="0093682D" w:rsidRDefault="0093682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type_name_comm</w:t>
            </w:r>
          </w:p>
        </w:tc>
        <w:tc>
          <w:tcPr>
            <w:tcW w:w="2318" w:type="dxa"/>
            <w:vAlign w:val="center"/>
          </w:tcPr>
          <w:p w:rsidR="0093682D" w:rsidRDefault="009C7B7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</w:t>
            </w:r>
            <w:r w:rsidR="0093682D">
              <w:rPr>
                <w:rFonts w:hint="eastAsia"/>
                <w:color w:val="000000"/>
                <w:sz w:val="22"/>
              </w:rPr>
              <w:t>(100)</w:t>
            </w:r>
          </w:p>
        </w:tc>
        <w:tc>
          <w:tcPr>
            <w:tcW w:w="1892" w:type="dxa"/>
            <w:vAlign w:val="center"/>
          </w:tcPr>
          <w:p w:rsidR="0093682D" w:rsidRDefault="009C7B7D" w:rsidP="0093682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93682D" w:rsidRPr="00A733AD" w:rsidRDefault="0093682D" w:rsidP="0093682D">
            <w:r>
              <w:rPr>
                <w:rFonts w:hint="eastAsia"/>
              </w:rPr>
              <w:t>注释</w:t>
            </w:r>
          </w:p>
        </w:tc>
      </w:tr>
      <w:tr w:rsidR="00617C24" w:rsidTr="00C36247">
        <w:tc>
          <w:tcPr>
            <w:tcW w:w="2275" w:type="dxa"/>
            <w:vAlign w:val="center"/>
          </w:tcPr>
          <w:p w:rsidR="00617C24" w:rsidRDefault="00617C24" w:rsidP="0093682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parent_id</w:t>
            </w:r>
          </w:p>
        </w:tc>
        <w:tc>
          <w:tcPr>
            <w:tcW w:w="2318" w:type="dxa"/>
            <w:vAlign w:val="center"/>
          </w:tcPr>
          <w:p w:rsidR="00617C24" w:rsidRDefault="00617C24" w:rsidP="0093682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617C24" w:rsidRDefault="00617C24" w:rsidP="0093682D">
            <w:pPr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811" w:type="dxa"/>
          </w:tcPr>
          <w:p w:rsidR="00617C24" w:rsidRDefault="00617C24" w:rsidP="0093682D">
            <w:pPr>
              <w:rPr>
                <w:rFonts w:hint="eastAsia"/>
              </w:rPr>
            </w:pPr>
          </w:p>
        </w:tc>
      </w:tr>
    </w:tbl>
    <w:p w:rsidR="00141B2E" w:rsidRDefault="00141B2E" w:rsidP="00616A04"/>
    <w:p w:rsidR="00DB2E9B" w:rsidRDefault="00DB2E9B" w:rsidP="00DB2E9B">
      <w:pPr>
        <w:pStyle w:val="2"/>
      </w:pPr>
      <w:r w:rsidRPr="004E14CB">
        <w:rPr>
          <w:noProof/>
        </w:rPr>
        <w:lastRenderedPageBreak/>
        <w:t>app_</w:t>
      </w:r>
      <w:r>
        <w:rPr>
          <w:noProof/>
        </w:rPr>
        <w:t>sugges</w:t>
      </w:r>
      <w:r>
        <w:rPr>
          <w:rFonts w:hint="eastAsia"/>
          <w:noProof/>
        </w:rPr>
        <w:t>用户</w:t>
      </w:r>
      <w:r>
        <w:rPr>
          <w:noProof/>
        </w:rPr>
        <w:t>反馈表</w:t>
      </w:r>
    </w:p>
    <w:tbl>
      <w:tblPr>
        <w:tblStyle w:val="a3"/>
        <w:tblW w:w="0" w:type="auto"/>
        <w:tblLook w:val="04A0"/>
      </w:tblPr>
      <w:tblGrid>
        <w:gridCol w:w="2275"/>
        <w:gridCol w:w="2318"/>
        <w:gridCol w:w="1892"/>
        <w:gridCol w:w="1811"/>
      </w:tblGrid>
      <w:tr w:rsidR="00DB2E9B" w:rsidTr="00C36247">
        <w:tc>
          <w:tcPr>
            <w:tcW w:w="2275" w:type="dxa"/>
          </w:tcPr>
          <w:p w:rsidR="00DB2E9B" w:rsidRPr="00616A04" w:rsidRDefault="00DB2E9B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318" w:type="dxa"/>
          </w:tcPr>
          <w:p w:rsidR="00DB2E9B" w:rsidRPr="00616A04" w:rsidRDefault="00DB2E9B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1892" w:type="dxa"/>
          </w:tcPr>
          <w:p w:rsidR="00DB2E9B" w:rsidRPr="00616A04" w:rsidRDefault="00DB2E9B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811" w:type="dxa"/>
          </w:tcPr>
          <w:p w:rsidR="00DB2E9B" w:rsidRPr="00616A04" w:rsidRDefault="00DB2E9B" w:rsidP="00C3624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C3624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suggest</w:t>
            </w:r>
            <w:r>
              <w:rPr>
                <w:rFonts w:hint="eastAsia"/>
                <w:color w:val="000000"/>
                <w:sz w:val="22"/>
              </w:rPr>
              <w:t>_id</w:t>
            </w:r>
          </w:p>
        </w:tc>
        <w:tc>
          <w:tcPr>
            <w:tcW w:w="2318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DB2E9B" w:rsidRPr="00A733AD" w:rsidRDefault="00DB2E9B" w:rsidP="00C36247">
            <w:r>
              <w:rPr>
                <w:rFonts w:hint="eastAsia"/>
              </w:rPr>
              <w:t>建议</w:t>
            </w:r>
            <w:r>
              <w:rPr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自增</w:t>
            </w:r>
            <w:r>
              <w:rPr>
                <w:color w:val="000000"/>
                <w:sz w:val="22"/>
              </w:rPr>
              <w:t>）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DB2E9B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device</w:t>
            </w:r>
            <w:r>
              <w:rPr>
                <w:rFonts w:hint="eastAsia"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2318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DB2E9B" w:rsidRPr="00A733AD" w:rsidRDefault="00DB2E9B" w:rsidP="00DB2E9B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user_suggest</w:t>
            </w:r>
          </w:p>
        </w:tc>
        <w:tc>
          <w:tcPr>
            <w:tcW w:w="2318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varchar(400)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DB2E9B" w:rsidRPr="00A733AD" w:rsidRDefault="00DB2E9B" w:rsidP="00C36247">
            <w:r>
              <w:rPr>
                <w:rFonts w:hint="eastAsia"/>
              </w:rPr>
              <w:t>建议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</w:t>
            </w:r>
            <w:r>
              <w:rPr>
                <w:rFonts w:hint="eastAsia"/>
                <w:color w:val="000000"/>
                <w:sz w:val="22"/>
              </w:rPr>
              <w:t>ser_</w:t>
            </w:r>
            <w:r>
              <w:rPr>
                <w:color w:val="000000"/>
                <w:sz w:val="22"/>
              </w:rPr>
              <w:t>contact</w:t>
            </w:r>
          </w:p>
        </w:tc>
        <w:tc>
          <w:tcPr>
            <w:tcW w:w="2318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</w:t>
            </w:r>
            <w:r>
              <w:rPr>
                <w:rFonts w:hint="eastAsia"/>
                <w:color w:val="000000"/>
                <w:sz w:val="22"/>
              </w:rPr>
              <w:t>archar(</w:t>
            </w:r>
            <w:r>
              <w:rPr>
                <w:color w:val="000000"/>
                <w:sz w:val="22"/>
              </w:rPr>
              <w:t>50)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空</w:t>
            </w:r>
          </w:p>
        </w:tc>
        <w:tc>
          <w:tcPr>
            <w:tcW w:w="1811" w:type="dxa"/>
          </w:tcPr>
          <w:p w:rsidR="00DB2E9B" w:rsidRDefault="00DB2E9B" w:rsidP="00C36247">
            <w:r>
              <w:rPr>
                <w:rFonts w:hint="eastAsia"/>
              </w:rPr>
              <w:t>联系</w:t>
            </w:r>
            <w:r>
              <w:t>信息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uggest_</w:t>
            </w:r>
            <w:r>
              <w:rPr>
                <w:color w:val="000000"/>
                <w:sz w:val="22"/>
              </w:rPr>
              <w:t>upload</w:t>
            </w:r>
          </w:p>
        </w:tc>
        <w:tc>
          <w:tcPr>
            <w:tcW w:w="2318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igint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DB2E9B" w:rsidRDefault="00DB2E9B" w:rsidP="00C36247">
            <w:r>
              <w:rPr>
                <w:rFonts w:hint="eastAsia"/>
              </w:rPr>
              <w:t>上传</w:t>
            </w:r>
            <w:r>
              <w:t>时间</w:t>
            </w:r>
          </w:p>
        </w:tc>
      </w:tr>
      <w:tr w:rsidR="00DB2E9B" w:rsidTr="00C36247">
        <w:tc>
          <w:tcPr>
            <w:tcW w:w="2275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uggest_</w:t>
            </w:r>
            <w:r>
              <w:rPr>
                <w:color w:val="000000"/>
                <w:sz w:val="22"/>
              </w:rPr>
              <w:t>status</w:t>
            </w:r>
          </w:p>
        </w:tc>
        <w:tc>
          <w:tcPr>
            <w:tcW w:w="2318" w:type="dxa"/>
            <w:vAlign w:val="center"/>
          </w:tcPr>
          <w:p w:rsidR="00DB2E9B" w:rsidRDefault="006D3C6F" w:rsidP="00C3624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 w:rsidR="00DB2E9B">
              <w:rPr>
                <w:rFonts w:hint="eastAsia"/>
                <w:color w:val="000000"/>
                <w:sz w:val="22"/>
              </w:rPr>
              <w:t>inyint</w:t>
            </w:r>
          </w:p>
        </w:tc>
        <w:tc>
          <w:tcPr>
            <w:tcW w:w="1892" w:type="dxa"/>
            <w:vAlign w:val="center"/>
          </w:tcPr>
          <w:p w:rsidR="00DB2E9B" w:rsidRDefault="00DB2E9B" w:rsidP="00C3624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DB2E9B" w:rsidRDefault="00DB2E9B" w:rsidP="00C36247">
            <w:r>
              <w:rPr>
                <w:rFonts w:hint="eastAsia"/>
              </w:rPr>
              <w:t>状态</w:t>
            </w:r>
          </w:p>
        </w:tc>
      </w:tr>
    </w:tbl>
    <w:p w:rsidR="00C406DA" w:rsidRDefault="00C406DA" w:rsidP="00C406DA">
      <w:pPr>
        <w:pStyle w:val="2"/>
      </w:pPr>
      <w:r>
        <w:rPr>
          <w:noProof/>
        </w:rPr>
        <w:t>app_subject_base</w:t>
      </w:r>
      <w:r>
        <w:rPr>
          <w:rFonts w:hint="eastAsia"/>
          <w:noProof/>
        </w:rPr>
        <w:t>应用</w:t>
      </w:r>
      <w:r w:rsidR="00170D90">
        <w:rPr>
          <w:rFonts w:hint="eastAsia"/>
          <w:noProof/>
        </w:rPr>
        <w:t>专</w:t>
      </w:r>
      <w:r>
        <w:rPr>
          <w:noProof/>
        </w:rPr>
        <w:t>题表</w:t>
      </w:r>
    </w:p>
    <w:tbl>
      <w:tblPr>
        <w:tblStyle w:val="a3"/>
        <w:tblW w:w="0" w:type="auto"/>
        <w:tblLook w:val="04A0"/>
      </w:tblPr>
      <w:tblGrid>
        <w:gridCol w:w="2425"/>
        <w:gridCol w:w="2181"/>
        <w:gridCol w:w="2065"/>
        <w:gridCol w:w="1625"/>
      </w:tblGrid>
      <w:tr w:rsidR="00C406DA" w:rsidTr="00C36247">
        <w:tc>
          <w:tcPr>
            <w:tcW w:w="2425" w:type="dxa"/>
          </w:tcPr>
          <w:p w:rsidR="00C406DA" w:rsidRPr="00616A04" w:rsidRDefault="00C406DA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名称</w:t>
            </w:r>
          </w:p>
        </w:tc>
        <w:tc>
          <w:tcPr>
            <w:tcW w:w="2181" w:type="dxa"/>
          </w:tcPr>
          <w:p w:rsidR="00C406DA" w:rsidRPr="00616A04" w:rsidRDefault="00C406DA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类型</w:t>
            </w:r>
          </w:p>
        </w:tc>
        <w:tc>
          <w:tcPr>
            <w:tcW w:w="2065" w:type="dxa"/>
          </w:tcPr>
          <w:p w:rsidR="00C406DA" w:rsidRPr="00616A04" w:rsidRDefault="00C406DA" w:rsidP="00C36247">
            <w:pPr>
              <w:rPr>
                <w:b/>
              </w:rPr>
            </w:pPr>
            <w:r w:rsidRPr="00616A04">
              <w:rPr>
                <w:rFonts w:hint="eastAsia"/>
                <w:b/>
              </w:rPr>
              <w:t>是否为空</w:t>
            </w:r>
          </w:p>
        </w:tc>
        <w:tc>
          <w:tcPr>
            <w:tcW w:w="1625" w:type="dxa"/>
          </w:tcPr>
          <w:p w:rsidR="00C406DA" w:rsidRPr="00616A04" w:rsidRDefault="00C406DA" w:rsidP="00C3624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subject_id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int</w:t>
            </w:r>
          </w:p>
        </w:tc>
        <w:tc>
          <w:tcPr>
            <w:tcW w:w="2065" w:type="dxa"/>
            <w:vAlign w:val="center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</w:t>
            </w:r>
            <w:r>
              <w:rPr>
                <w:color w:val="000000"/>
                <w:sz w:val="22"/>
              </w:rPr>
              <w:t>ID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subject_name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Varchar</w:t>
            </w:r>
            <w:r>
              <w:t>(200)</w:t>
            </w:r>
          </w:p>
        </w:tc>
        <w:tc>
          <w:tcPr>
            <w:tcW w:w="2065" w:type="dxa"/>
            <w:vAlign w:val="center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专题名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image_url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Varchar</w:t>
            </w:r>
            <w:r>
              <w:t>(200)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图片</w:t>
            </w:r>
            <w:r>
              <w:rPr>
                <w:color w:val="000000"/>
                <w:sz w:val="22"/>
              </w:rPr>
              <w:t>url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subject_type</w:t>
            </w:r>
          </w:p>
        </w:tc>
        <w:tc>
          <w:tcPr>
            <w:tcW w:w="2181" w:type="dxa"/>
          </w:tcPr>
          <w:p w:rsidR="00C406DA" w:rsidRPr="00035B48" w:rsidRDefault="00F90B40" w:rsidP="00C406DA">
            <w:r>
              <w:t>Varchar(20)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专题类型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subject_index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Int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专题位置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subject_action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Varchar</w:t>
            </w:r>
            <w:r>
              <w:t>(300)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专题动作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subject_status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tinyint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专题状态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subject_upload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bigint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上传时间</w:t>
            </w:r>
          </w:p>
        </w:tc>
      </w:tr>
      <w:tr w:rsidR="00C406DA" w:rsidTr="00C36247">
        <w:tc>
          <w:tcPr>
            <w:tcW w:w="2425" w:type="dxa"/>
          </w:tcPr>
          <w:p w:rsidR="00C406DA" w:rsidRPr="00035B48" w:rsidRDefault="00C406DA" w:rsidP="00C406DA">
            <w:r w:rsidRPr="00035B48">
              <w:t>subject_update</w:t>
            </w:r>
          </w:p>
        </w:tc>
        <w:tc>
          <w:tcPr>
            <w:tcW w:w="2181" w:type="dxa"/>
          </w:tcPr>
          <w:p w:rsidR="00C406DA" w:rsidRPr="00035B48" w:rsidRDefault="00C406DA" w:rsidP="00C406DA">
            <w:r w:rsidRPr="00035B48">
              <w:t>bigint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更新</w:t>
            </w:r>
            <w:r>
              <w:rPr>
                <w:color w:val="000000"/>
                <w:sz w:val="22"/>
              </w:rPr>
              <w:t>时间</w:t>
            </w:r>
          </w:p>
        </w:tc>
      </w:tr>
      <w:tr w:rsidR="00C406DA" w:rsidTr="00C36247">
        <w:tc>
          <w:tcPr>
            <w:tcW w:w="2425" w:type="dxa"/>
          </w:tcPr>
          <w:p w:rsidR="00C406DA" w:rsidRPr="00F90DC4" w:rsidRDefault="00C406DA" w:rsidP="00C406DA">
            <w:r w:rsidRPr="00F90DC4">
              <w:t>subject_author</w:t>
            </w:r>
          </w:p>
        </w:tc>
        <w:tc>
          <w:tcPr>
            <w:tcW w:w="2181" w:type="dxa"/>
          </w:tcPr>
          <w:p w:rsidR="00C406DA" w:rsidRDefault="00C406DA" w:rsidP="00C406DA">
            <w:r w:rsidRPr="00F90DC4">
              <w:t>int</w:t>
            </w:r>
          </w:p>
        </w:tc>
        <w:tc>
          <w:tcPr>
            <w:tcW w:w="2065" w:type="dxa"/>
          </w:tcPr>
          <w:p w:rsidR="00C406DA" w:rsidRDefault="00C406DA" w:rsidP="00C406DA">
            <w:r w:rsidRPr="00FD7F6F">
              <w:rPr>
                <w:rFonts w:hint="eastAsia"/>
                <w:color w:val="000000"/>
                <w:sz w:val="22"/>
              </w:rPr>
              <w:t>非空</w:t>
            </w:r>
          </w:p>
        </w:tc>
        <w:tc>
          <w:tcPr>
            <w:tcW w:w="1625" w:type="dxa"/>
          </w:tcPr>
          <w:p w:rsidR="00C406DA" w:rsidRDefault="00C406DA" w:rsidP="00C406DA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作者</w:t>
            </w:r>
          </w:p>
        </w:tc>
      </w:tr>
    </w:tbl>
    <w:p w:rsidR="00DB2E9B" w:rsidRDefault="00DB2E9B" w:rsidP="00616A04"/>
    <w:p w:rsidR="00170D90" w:rsidRPr="00C26FDC" w:rsidRDefault="00170D90" w:rsidP="00170D90">
      <w:pPr>
        <w:pStyle w:val="2"/>
        <w:rPr>
          <w:strike/>
        </w:rPr>
      </w:pPr>
      <w:r w:rsidRPr="00C26FDC">
        <w:rPr>
          <w:strike/>
          <w:noProof/>
        </w:rPr>
        <w:t>app_total_sort</w:t>
      </w:r>
      <w:r w:rsidRPr="00C26FDC">
        <w:rPr>
          <w:rFonts w:hint="eastAsia"/>
          <w:strike/>
          <w:noProof/>
        </w:rPr>
        <w:t>总排序</w:t>
      </w:r>
      <w:r w:rsidRPr="00C26FDC">
        <w:rPr>
          <w:strike/>
          <w:noProof/>
        </w:rPr>
        <w:t>表</w:t>
      </w:r>
    </w:p>
    <w:tbl>
      <w:tblPr>
        <w:tblStyle w:val="a3"/>
        <w:tblW w:w="0" w:type="auto"/>
        <w:tblLook w:val="04A0"/>
      </w:tblPr>
      <w:tblGrid>
        <w:gridCol w:w="2275"/>
        <w:gridCol w:w="2318"/>
        <w:gridCol w:w="1892"/>
        <w:gridCol w:w="1811"/>
      </w:tblGrid>
      <w:tr w:rsidR="00170D90" w:rsidRPr="00C26FDC" w:rsidTr="00C36247">
        <w:tc>
          <w:tcPr>
            <w:tcW w:w="2275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318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1892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是否为空</w:t>
            </w:r>
          </w:p>
        </w:tc>
        <w:tc>
          <w:tcPr>
            <w:tcW w:w="1811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说明</w:t>
            </w:r>
          </w:p>
        </w:tc>
      </w:tr>
      <w:tr w:rsidR="00170D90" w:rsidRPr="00C26FDC" w:rsidTr="00C36247">
        <w:tc>
          <w:tcPr>
            <w:tcW w:w="2275" w:type="dxa"/>
            <w:vAlign w:val="center"/>
          </w:tcPr>
          <w:p w:rsidR="00170D90" w:rsidRPr="00C26FDC" w:rsidRDefault="00170D90" w:rsidP="00C36247">
            <w:pPr>
              <w:widowControl/>
              <w:jc w:val="left"/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app_ver_id</w:t>
            </w:r>
          </w:p>
        </w:tc>
        <w:tc>
          <w:tcPr>
            <w:tcW w:w="2318" w:type="dxa"/>
            <w:vAlign w:val="center"/>
          </w:tcPr>
          <w:p w:rsidR="00170D90" w:rsidRPr="00C26FDC" w:rsidRDefault="00170D90" w:rsidP="00C36247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I</w:t>
            </w:r>
            <w:r w:rsidRPr="00C26FDC">
              <w:rPr>
                <w:rFonts w:hint="eastAsia"/>
                <w:strike/>
                <w:color w:val="000000"/>
                <w:sz w:val="22"/>
              </w:rPr>
              <w:t>nt</w:t>
            </w:r>
          </w:p>
        </w:tc>
        <w:tc>
          <w:tcPr>
            <w:tcW w:w="1892" w:type="dxa"/>
            <w:vAlign w:val="center"/>
          </w:tcPr>
          <w:p w:rsidR="00170D90" w:rsidRPr="00C26FDC" w:rsidRDefault="00170D90" w:rsidP="00C36247">
            <w:pPr>
              <w:rPr>
                <w:strike/>
                <w:color w:val="000000"/>
                <w:sz w:val="22"/>
              </w:rPr>
            </w:pPr>
            <w:r w:rsidRPr="00C26FDC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170D90" w:rsidRPr="00C26FDC" w:rsidRDefault="00170D90" w:rsidP="00C36247">
            <w:pPr>
              <w:rPr>
                <w:strike/>
              </w:rPr>
            </w:pPr>
            <w:r w:rsidRPr="00C26FDC">
              <w:rPr>
                <w:rFonts w:hint="eastAsia"/>
                <w:strike/>
              </w:rPr>
              <w:t>APP</w:t>
            </w:r>
            <w:r w:rsidRPr="00C26FDC">
              <w:rPr>
                <w:rFonts w:hint="eastAsia"/>
                <w:strike/>
              </w:rPr>
              <w:t>版本</w:t>
            </w:r>
            <w:r w:rsidRPr="00C26FDC">
              <w:rPr>
                <w:rFonts w:hint="eastAsia"/>
                <w:strike/>
              </w:rPr>
              <w:t>ID</w:t>
            </w:r>
          </w:p>
        </w:tc>
      </w:tr>
      <w:tr w:rsidR="00170D90" w:rsidRPr="00C26FDC" w:rsidTr="00C36247">
        <w:tc>
          <w:tcPr>
            <w:tcW w:w="2275" w:type="dxa"/>
            <w:vAlign w:val="center"/>
          </w:tcPr>
          <w:p w:rsidR="00170D90" w:rsidRPr="00C26FDC" w:rsidRDefault="00170D90" w:rsidP="00C36247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total_id</w:t>
            </w:r>
          </w:p>
        </w:tc>
        <w:tc>
          <w:tcPr>
            <w:tcW w:w="2318" w:type="dxa"/>
            <w:vAlign w:val="center"/>
          </w:tcPr>
          <w:p w:rsidR="00170D90" w:rsidRPr="00C26FDC" w:rsidRDefault="00170D90" w:rsidP="00C36247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170D90" w:rsidRPr="00C26FDC" w:rsidRDefault="00170D90" w:rsidP="00C36247">
            <w:pPr>
              <w:rPr>
                <w:strike/>
                <w:color w:val="000000"/>
                <w:sz w:val="22"/>
              </w:rPr>
            </w:pPr>
            <w:r w:rsidRPr="00C26FDC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170D90" w:rsidRPr="00C26FDC" w:rsidRDefault="00170D90" w:rsidP="00C36247">
            <w:pPr>
              <w:rPr>
                <w:strike/>
              </w:rPr>
            </w:pPr>
            <w:r w:rsidRPr="00C26FDC">
              <w:rPr>
                <w:rFonts w:hint="eastAsia"/>
                <w:strike/>
              </w:rPr>
              <w:t>总排序</w:t>
            </w:r>
            <w:r w:rsidRPr="00C26FDC">
              <w:rPr>
                <w:rFonts w:hint="eastAsia"/>
                <w:strike/>
              </w:rPr>
              <w:t>ID</w:t>
            </w:r>
          </w:p>
        </w:tc>
      </w:tr>
    </w:tbl>
    <w:p w:rsidR="00170D90" w:rsidRPr="00C26FDC" w:rsidRDefault="00170D90" w:rsidP="00616A04">
      <w:pPr>
        <w:rPr>
          <w:strike/>
        </w:rPr>
      </w:pPr>
    </w:p>
    <w:p w:rsidR="00170D90" w:rsidRPr="00C26FDC" w:rsidRDefault="00170D90" w:rsidP="00170D90">
      <w:pPr>
        <w:pStyle w:val="2"/>
        <w:rPr>
          <w:strike/>
        </w:rPr>
      </w:pPr>
      <w:r w:rsidRPr="00C26FDC">
        <w:rPr>
          <w:strike/>
          <w:noProof/>
        </w:rPr>
        <w:t>app_recommend_sort</w:t>
      </w:r>
      <w:r w:rsidRPr="00C26FDC">
        <w:rPr>
          <w:rFonts w:hint="eastAsia"/>
          <w:strike/>
          <w:noProof/>
        </w:rPr>
        <w:t>推荐</w:t>
      </w:r>
      <w:r w:rsidRPr="00C26FDC">
        <w:rPr>
          <w:strike/>
          <w:noProof/>
        </w:rPr>
        <w:t>排序表</w:t>
      </w:r>
    </w:p>
    <w:tbl>
      <w:tblPr>
        <w:tblStyle w:val="a3"/>
        <w:tblW w:w="0" w:type="auto"/>
        <w:tblLook w:val="04A0"/>
      </w:tblPr>
      <w:tblGrid>
        <w:gridCol w:w="2275"/>
        <w:gridCol w:w="2318"/>
        <w:gridCol w:w="1892"/>
        <w:gridCol w:w="1811"/>
      </w:tblGrid>
      <w:tr w:rsidR="00170D90" w:rsidRPr="00C26FDC" w:rsidTr="00C36247">
        <w:tc>
          <w:tcPr>
            <w:tcW w:w="2275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名称</w:t>
            </w:r>
          </w:p>
        </w:tc>
        <w:tc>
          <w:tcPr>
            <w:tcW w:w="2318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类型</w:t>
            </w:r>
          </w:p>
        </w:tc>
        <w:tc>
          <w:tcPr>
            <w:tcW w:w="1892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是否为空</w:t>
            </w:r>
          </w:p>
        </w:tc>
        <w:tc>
          <w:tcPr>
            <w:tcW w:w="1811" w:type="dxa"/>
          </w:tcPr>
          <w:p w:rsidR="00170D90" w:rsidRPr="00C26FDC" w:rsidRDefault="00170D90" w:rsidP="00C36247">
            <w:pPr>
              <w:rPr>
                <w:b/>
                <w:strike/>
              </w:rPr>
            </w:pPr>
            <w:r w:rsidRPr="00C26FDC">
              <w:rPr>
                <w:rFonts w:hint="eastAsia"/>
                <w:b/>
                <w:strike/>
              </w:rPr>
              <w:t>说明</w:t>
            </w:r>
          </w:p>
        </w:tc>
      </w:tr>
      <w:tr w:rsidR="00170D90" w:rsidRPr="00C26FDC" w:rsidTr="00C36247">
        <w:tc>
          <w:tcPr>
            <w:tcW w:w="2275" w:type="dxa"/>
            <w:vAlign w:val="center"/>
          </w:tcPr>
          <w:p w:rsidR="00170D90" w:rsidRPr="00C26FDC" w:rsidRDefault="00170D90" w:rsidP="00170D90">
            <w:pPr>
              <w:widowControl/>
              <w:jc w:val="left"/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app_ver_id</w:t>
            </w:r>
          </w:p>
        </w:tc>
        <w:tc>
          <w:tcPr>
            <w:tcW w:w="2318" w:type="dxa"/>
            <w:vAlign w:val="center"/>
          </w:tcPr>
          <w:p w:rsidR="00170D90" w:rsidRPr="00C26FDC" w:rsidRDefault="00170D90" w:rsidP="00170D90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I</w:t>
            </w:r>
            <w:r w:rsidRPr="00C26FDC">
              <w:rPr>
                <w:rFonts w:hint="eastAsia"/>
                <w:strike/>
                <w:color w:val="000000"/>
                <w:sz w:val="22"/>
              </w:rPr>
              <w:t>nt</w:t>
            </w:r>
          </w:p>
        </w:tc>
        <w:tc>
          <w:tcPr>
            <w:tcW w:w="1892" w:type="dxa"/>
            <w:vAlign w:val="center"/>
          </w:tcPr>
          <w:p w:rsidR="00170D90" w:rsidRPr="00C26FDC" w:rsidRDefault="00170D90" w:rsidP="00170D90">
            <w:pPr>
              <w:rPr>
                <w:strike/>
                <w:color w:val="000000"/>
                <w:sz w:val="22"/>
              </w:rPr>
            </w:pPr>
            <w:r w:rsidRPr="00C26FDC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170D90" w:rsidRPr="00C26FDC" w:rsidRDefault="00170D90" w:rsidP="00170D90">
            <w:pPr>
              <w:rPr>
                <w:strike/>
              </w:rPr>
            </w:pPr>
            <w:r w:rsidRPr="00C26FDC">
              <w:rPr>
                <w:rFonts w:hint="eastAsia"/>
                <w:strike/>
              </w:rPr>
              <w:t>APP</w:t>
            </w:r>
            <w:r w:rsidRPr="00C26FDC">
              <w:rPr>
                <w:rFonts w:hint="eastAsia"/>
                <w:strike/>
              </w:rPr>
              <w:t>版本</w:t>
            </w:r>
            <w:r w:rsidRPr="00C26FDC">
              <w:rPr>
                <w:rFonts w:hint="eastAsia"/>
                <w:strike/>
              </w:rPr>
              <w:t>ID</w:t>
            </w:r>
          </w:p>
        </w:tc>
      </w:tr>
      <w:tr w:rsidR="00170D90" w:rsidRPr="00C26FDC" w:rsidTr="00C36247">
        <w:tc>
          <w:tcPr>
            <w:tcW w:w="2275" w:type="dxa"/>
            <w:vAlign w:val="center"/>
          </w:tcPr>
          <w:p w:rsidR="00170D90" w:rsidRPr="00C26FDC" w:rsidRDefault="00170D90" w:rsidP="00170D90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recommend_id</w:t>
            </w:r>
          </w:p>
        </w:tc>
        <w:tc>
          <w:tcPr>
            <w:tcW w:w="2318" w:type="dxa"/>
            <w:vAlign w:val="center"/>
          </w:tcPr>
          <w:p w:rsidR="00170D90" w:rsidRPr="00C26FDC" w:rsidRDefault="00170D90" w:rsidP="00170D90">
            <w:pPr>
              <w:rPr>
                <w:strike/>
                <w:color w:val="000000"/>
                <w:sz w:val="22"/>
              </w:rPr>
            </w:pPr>
            <w:r w:rsidRPr="00C26FDC">
              <w:rPr>
                <w:strike/>
                <w:color w:val="000000"/>
                <w:sz w:val="22"/>
              </w:rPr>
              <w:t>Int</w:t>
            </w:r>
          </w:p>
        </w:tc>
        <w:tc>
          <w:tcPr>
            <w:tcW w:w="1892" w:type="dxa"/>
            <w:vAlign w:val="center"/>
          </w:tcPr>
          <w:p w:rsidR="00170D90" w:rsidRPr="00C26FDC" w:rsidRDefault="00170D90" w:rsidP="00170D90">
            <w:pPr>
              <w:rPr>
                <w:strike/>
                <w:color w:val="000000"/>
                <w:sz w:val="22"/>
              </w:rPr>
            </w:pPr>
            <w:r w:rsidRPr="00C26FDC">
              <w:rPr>
                <w:rFonts w:hint="eastAsia"/>
                <w:strike/>
                <w:color w:val="000000"/>
                <w:sz w:val="22"/>
              </w:rPr>
              <w:t>非空</w:t>
            </w:r>
          </w:p>
        </w:tc>
        <w:tc>
          <w:tcPr>
            <w:tcW w:w="1811" w:type="dxa"/>
          </w:tcPr>
          <w:p w:rsidR="00170D90" w:rsidRPr="00C26FDC" w:rsidRDefault="00170D90" w:rsidP="00170D90">
            <w:pPr>
              <w:rPr>
                <w:strike/>
              </w:rPr>
            </w:pPr>
            <w:r w:rsidRPr="00C26FDC">
              <w:rPr>
                <w:rFonts w:hint="eastAsia"/>
                <w:strike/>
              </w:rPr>
              <w:t>推荐</w:t>
            </w:r>
            <w:bookmarkStart w:id="7" w:name="_GoBack"/>
            <w:bookmarkEnd w:id="7"/>
            <w:r w:rsidRPr="00C26FDC">
              <w:rPr>
                <w:rFonts w:hint="eastAsia"/>
                <w:strike/>
              </w:rPr>
              <w:t>排序</w:t>
            </w:r>
            <w:r w:rsidRPr="00C26FDC">
              <w:rPr>
                <w:rFonts w:hint="eastAsia"/>
                <w:strike/>
              </w:rPr>
              <w:t>ID</w:t>
            </w:r>
          </w:p>
        </w:tc>
      </w:tr>
    </w:tbl>
    <w:p w:rsidR="00170D90" w:rsidRDefault="00170D90" w:rsidP="00616A04"/>
    <w:p w:rsidR="00855A30" w:rsidRPr="00855A30" w:rsidRDefault="00BC5700" w:rsidP="004E14CB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>PD</w:t>
      </w:r>
      <w:r>
        <w:rPr>
          <w:rFonts w:hint="eastAsia"/>
        </w:rPr>
        <w:t>图</w:t>
      </w:r>
    </w:p>
    <w:p w:rsidR="00563465" w:rsidRDefault="009C7B7D" w:rsidP="00027D60">
      <w:pPr>
        <w:rPr>
          <w:b/>
        </w:rPr>
      </w:pPr>
      <w:r>
        <w:rPr>
          <w:noProof/>
        </w:rPr>
        <w:drawing>
          <wp:inline distT="0" distB="0" distL="0" distR="0">
            <wp:extent cx="5274310" cy="6087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7D" w:rsidRPr="00855A30" w:rsidRDefault="009C7B7D" w:rsidP="00027D60">
      <w:pPr>
        <w:rPr>
          <w:b/>
        </w:rPr>
      </w:pPr>
    </w:p>
    <w:sectPr w:rsidR="009C7B7D" w:rsidRPr="00855A30" w:rsidSect="00EE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C0D" w:rsidRDefault="00454C0D" w:rsidP="00563465">
      <w:r>
        <w:separator/>
      </w:r>
    </w:p>
  </w:endnote>
  <w:endnote w:type="continuationSeparator" w:id="1">
    <w:p w:rsidR="00454C0D" w:rsidRDefault="00454C0D" w:rsidP="0056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C0D" w:rsidRDefault="00454C0D" w:rsidP="00563465">
      <w:r>
        <w:separator/>
      </w:r>
    </w:p>
  </w:footnote>
  <w:footnote w:type="continuationSeparator" w:id="1">
    <w:p w:rsidR="00454C0D" w:rsidRDefault="00454C0D" w:rsidP="005634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243"/>
    <w:rsid w:val="00001E26"/>
    <w:rsid w:val="00027D60"/>
    <w:rsid w:val="00035B1D"/>
    <w:rsid w:val="000432C1"/>
    <w:rsid w:val="000D654B"/>
    <w:rsid w:val="0012317D"/>
    <w:rsid w:val="0013496D"/>
    <w:rsid w:val="00141B2E"/>
    <w:rsid w:val="00152809"/>
    <w:rsid w:val="00170D90"/>
    <w:rsid w:val="001A7C69"/>
    <w:rsid w:val="001D70AA"/>
    <w:rsid w:val="002E50AE"/>
    <w:rsid w:val="002F2A0B"/>
    <w:rsid w:val="00312103"/>
    <w:rsid w:val="00354488"/>
    <w:rsid w:val="00386225"/>
    <w:rsid w:val="003F48EA"/>
    <w:rsid w:val="00420CEC"/>
    <w:rsid w:val="00446C48"/>
    <w:rsid w:val="00454C0D"/>
    <w:rsid w:val="00463D61"/>
    <w:rsid w:val="004C458D"/>
    <w:rsid w:val="004C5E05"/>
    <w:rsid w:val="004E14CB"/>
    <w:rsid w:val="00500B35"/>
    <w:rsid w:val="00517042"/>
    <w:rsid w:val="00547CF3"/>
    <w:rsid w:val="00563465"/>
    <w:rsid w:val="005A7BD4"/>
    <w:rsid w:val="00616A04"/>
    <w:rsid w:val="00617C24"/>
    <w:rsid w:val="00645E39"/>
    <w:rsid w:val="00646BDD"/>
    <w:rsid w:val="00676AD1"/>
    <w:rsid w:val="006B00F8"/>
    <w:rsid w:val="006D3C6F"/>
    <w:rsid w:val="006F215E"/>
    <w:rsid w:val="00722D07"/>
    <w:rsid w:val="0075294B"/>
    <w:rsid w:val="00776FD0"/>
    <w:rsid w:val="0079100B"/>
    <w:rsid w:val="007D588C"/>
    <w:rsid w:val="007F12FB"/>
    <w:rsid w:val="00826FD3"/>
    <w:rsid w:val="008518B3"/>
    <w:rsid w:val="00855A30"/>
    <w:rsid w:val="008A15EA"/>
    <w:rsid w:val="008C308D"/>
    <w:rsid w:val="0093682D"/>
    <w:rsid w:val="00983BE4"/>
    <w:rsid w:val="009C7B7D"/>
    <w:rsid w:val="009D2B25"/>
    <w:rsid w:val="00A730CF"/>
    <w:rsid w:val="00AF4FBF"/>
    <w:rsid w:val="00B74A75"/>
    <w:rsid w:val="00B75EC6"/>
    <w:rsid w:val="00B76243"/>
    <w:rsid w:val="00B8199C"/>
    <w:rsid w:val="00BC5700"/>
    <w:rsid w:val="00C26FDC"/>
    <w:rsid w:val="00C27140"/>
    <w:rsid w:val="00C36247"/>
    <w:rsid w:val="00C406DA"/>
    <w:rsid w:val="00C615C5"/>
    <w:rsid w:val="00C9559B"/>
    <w:rsid w:val="00CC3EE3"/>
    <w:rsid w:val="00CF0651"/>
    <w:rsid w:val="00CF5A9C"/>
    <w:rsid w:val="00DB2E9B"/>
    <w:rsid w:val="00DE4740"/>
    <w:rsid w:val="00E069EB"/>
    <w:rsid w:val="00E2088A"/>
    <w:rsid w:val="00EA731C"/>
    <w:rsid w:val="00ED2337"/>
    <w:rsid w:val="00EE2D12"/>
    <w:rsid w:val="00F109D6"/>
    <w:rsid w:val="00F5624D"/>
    <w:rsid w:val="00F90B40"/>
    <w:rsid w:val="00FB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6A0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16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570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56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3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346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26F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6F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C0363-B86F-4BEC-960B-DFC807A6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2015-01-16T06:12:00Z</dcterms:created>
  <dcterms:modified xsi:type="dcterms:W3CDTF">2015-01-22T09:30:00Z</dcterms:modified>
</cp:coreProperties>
</file>